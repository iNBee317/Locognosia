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8B7A346" w14:textId="6A368E3A" w:rsidR="00EE6D80" w:rsidRPr="00945D06" w:rsidRDefault="00EE6D80" w:rsidP="000303E3">
      <w:pPr>
        <w:pStyle w:val="A6-Body"/>
      </w:pPr>
    </w:p>
    <w:p w14:paraId="67FF9F20" w14:textId="77777777" w:rsidR="00EF19D6" w:rsidRPr="00945D06" w:rsidRDefault="00EF19D6" w:rsidP="000303E3">
      <w:pPr>
        <w:pStyle w:val="A6-Body"/>
      </w:pPr>
    </w:p>
    <w:p w14:paraId="548881A4" w14:textId="77777777" w:rsidR="00EF19D6" w:rsidRPr="00945D06" w:rsidRDefault="00EF19D6" w:rsidP="000303E3">
      <w:pPr>
        <w:pStyle w:val="A6-Body"/>
      </w:pPr>
    </w:p>
    <w:p w14:paraId="13E24374" w14:textId="77777777" w:rsidR="00EF19D6" w:rsidRPr="00945D06" w:rsidRDefault="00EF19D6" w:rsidP="000303E3">
      <w:pPr>
        <w:pStyle w:val="A6-Body"/>
      </w:pPr>
    </w:p>
    <w:p w14:paraId="6A426891" w14:textId="77777777" w:rsidR="00EF19D6" w:rsidRPr="00945D06" w:rsidRDefault="00EF19D6" w:rsidP="000303E3">
      <w:pPr>
        <w:pStyle w:val="A6-Body"/>
      </w:pPr>
    </w:p>
    <w:p w14:paraId="10B2820F" w14:textId="3D5D881A" w:rsidR="00EE6D80" w:rsidDel="00C41A91" w:rsidRDefault="00357248" w:rsidP="000303E3">
      <w:pPr>
        <w:pStyle w:val="A6-Body"/>
        <w:jc w:val="center"/>
        <w:rPr>
          <w:del w:id="0" w:author="Scott Frey" w:date="2014-12-18T09:13:00Z"/>
        </w:rPr>
      </w:pPr>
      <w:del w:id="1" w:author="Scott Frey" w:date="2014-12-18T09:13:00Z">
        <w:r w:rsidRPr="00945D06" w:rsidDel="00C41A91">
          <w:delText>Locognosia in Amputees</w:delText>
        </w:r>
      </w:del>
    </w:p>
    <w:p w14:paraId="483B1D78" w14:textId="1129CA88" w:rsidR="00C41A91" w:rsidRPr="00945D06" w:rsidRDefault="00C41A91" w:rsidP="000303E3">
      <w:pPr>
        <w:pStyle w:val="A6-Body"/>
        <w:jc w:val="center"/>
        <w:rPr>
          <w:ins w:id="2" w:author="Scott Frey" w:date="2014-12-18T09:13:00Z"/>
        </w:rPr>
      </w:pPr>
      <w:ins w:id="3" w:author="Scott Frey" w:date="2014-12-18T09:14:00Z">
        <w:r>
          <w:t xml:space="preserve">Reconsidering the functional relevance of </w:t>
        </w:r>
      </w:ins>
      <w:ins w:id="4" w:author="Scott Frey" w:date="2014-12-18T09:13:00Z">
        <w:r>
          <w:t>post-amputation expansion</w:t>
        </w:r>
      </w:ins>
      <w:ins w:id="5" w:author="Scott Frey" w:date="2014-12-18T09:14:00Z">
        <w:r>
          <w:t xml:space="preserve">s of cortical sensory representations </w:t>
        </w:r>
      </w:ins>
    </w:p>
    <w:p w14:paraId="2B3424D6" w14:textId="77777777" w:rsidR="00EE6D80" w:rsidRPr="00945D06" w:rsidRDefault="00357248" w:rsidP="000303E3">
      <w:pPr>
        <w:pStyle w:val="A6-Body"/>
        <w:jc w:val="center"/>
      </w:pPr>
      <w:r w:rsidRPr="00945D06">
        <w:t>Nathan A. Baune</w:t>
      </w:r>
    </w:p>
    <w:p w14:paraId="0A75DFBE" w14:textId="77777777" w:rsidR="00EF19D6" w:rsidRPr="00945D06" w:rsidRDefault="00EF19D6" w:rsidP="000303E3">
      <w:pPr>
        <w:pStyle w:val="A6-Body"/>
        <w:jc w:val="center"/>
      </w:pPr>
      <w:r w:rsidRPr="00945D06">
        <w:t>University of Missouri-Columbia</w:t>
      </w:r>
    </w:p>
    <w:p w14:paraId="30706E55" w14:textId="64A8A797" w:rsidR="00EF19D6" w:rsidRPr="00945D06" w:rsidRDefault="00EF19D6" w:rsidP="00D04AE2">
      <w:pPr>
        <w:pStyle w:val="A6-Body"/>
      </w:pPr>
      <w:r w:rsidRPr="00945D06">
        <w:br w:type="page"/>
      </w:r>
    </w:p>
    <w:p w14:paraId="64457B55" w14:textId="77777777" w:rsidR="00DA64D2" w:rsidRDefault="00DA64D2" w:rsidP="000303E3">
      <w:pPr>
        <w:pStyle w:val="A6-Body"/>
        <w:jc w:val="center"/>
        <w:rPr>
          <w:ins w:id="6" w:author="Scott Frey" w:date="2014-12-17T14:44:00Z"/>
        </w:rPr>
      </w:pPr>
      <w:r w:rsidRPr="00945D06">
        <w:lastRenderedPageBreak/>
        <w:t>Abstract</w:t>
      </w:r>
    </w:p>
    <w:p w14:paraId="0C2039E4" w14:textId="77777777" w:rsidR="002002C3" w:rsidRDefault="002002C3" w:rsidP="000303E3">
      <w:pPr>
        <w:pStyle w:val="A6-Body"/>
        <w:jc w:val="center"/>
        <w:rPr>
          <w:ins w:id="7" w:author="Scott Frey" w:date="2014-12-17T14:44:00Z"/>
        </w:rPr>
      </w:pPr>
    </w:p>
    <w:p w14:paraId="4B59A4D6" w14:textId="531E21F5" w:rsidR="002002C3" w:rsidRDefault="002002C3" w:rsidP="002002C3">
      <w:pPr>
        <w:pStyle w:val="A6-Body"/>
        <w:rPr>
          <w:ins w:id="8" w:author="Scott Frey" w:date="2014-12-18T08:42:00Z"/>
        </w:rPr>
        <w:pPrChange w:id="9" w:author="Scott Frey" w:date="2014-12-17T14:44:00Z">
          <w:pPr>
            <w:pStyle w:val="A6-Body"/>
            <w:jc w:val="center"/>
          </w:pPr>
        </w:pPrChange>
      </w:pPr>
      <w:ins w:id="10" w:author="Scott Frey" w:date="2014-12-17T14:44:00Z">
        <w:r>
          <w:t xml:space="preserve">Deafferenting injuries, including amputation, </w:t>
        </w:r>
      </w:ins>
      <w:ins w:id="11" w:author="Scott Frey" w:date="2014-12-17T14:45:00Z">
        <w:r>
          <w:t xml:space="preserve">precipitate </w:t>
        </w:r>
      </w:ins>
      <w:ins w:id="12" w:author="Scott Frey" w:date="2014-12-17T14:46:00Z">
        <w:r>
          <w:t xml:space="preserve">changes in the receptive fields of </w:t>
        </w:r>
      </w:ins>
      <w:ins w:id="13" w:author="Scott Frey" w:date="2014-12-17T14:47:00Z">
        <w:r>
          <w:t>sensory neurons</w:t>
        </w:r>
      </w:ins>
      <w:ins w:id="14" w:author="Scott Frey" w:date="2014-12-17T15:27:00Z">
        <w:r w:rsidR="0074464B" w:rsidRPr="0074464B">
          <w:t xml:space="preserve"> </w:t>
        </w:r>
        <w:r w:rsidR="0074464B">
          <w:fldChar w:fldCharType="begin">
            <w:fldData xml:space="preserve">PEVuZE5vdGU+PENpdGU+PEF1dGhvcj5LYWFzPC9BdXRob3I+PFllYXI+MTk5MTwvWWVhcj48UmVj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</w:fldData>
          </w:fldChar>
        </w:r>
      </w:ins>
      <w:r w:rsidR="0074464B">
        <w:instrText xml:space="preserve"> ADDIN EN.CITE </w:instrText>
      </w:r>
      <w:r w:rsidR="0074464B">
        <w:fldChar w:fldCharType="begin">
          <w:fldData xml:space="preserve">PEVuZE5vdGU+PENpdGU+PEF1dGhvcj5LYWFzPC9BdXRob3I+PFllYXI+MTk5MTwvWWVhcj48UmVj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</w:fldData>
        </w:fldChar>
      </w:r>
      <w:r w:rsidR="0074464B">
        <w:instrText xml:space="preserve"> ADDIN EN.CITE.DATA </w:instrText>
      </w:r>
      <w:r w:rsidR="0074464B">
        <w:fldChar w:fldCharType="end"/>
      </w:r>
      <w:r w:rsidR="0074464B">
        <w:fldChar w:fldCharType="separate"/>
      </w:r>
      <w:r w:rsidR="0074464B">
        <w:rPr>
          <w:noProof/>
        </w:rPr>
        <w:t>(Kaas, 1991, 2000, 2002; Kaas, Merzenich, &amp; Killackey, 1983)</w:t>
      </w:r>
      <w:ins w:id="15" w:author="Scott Frey" w:date="2014-12-17T15:27:00Z">
        <w:r w:rsidR="0074464B">
          <w:fldChar w:fldCharType="end"/>
        </w:r>
      </w:ins>
      <w:ins w:id="16" w:author="Scott Frey" w:date="2014-12-17T14:47:00Z">
        <w:r>
          <w:t xml:space="preserve">.  For instance, some neurons formerly responsive to stimulation of the hand, </w:t>
        </w:r>
      </w:ins>
      <w:ins w:id="17" w:author="Scott Frey" w:date="2014-12-17T14:48:00Z">
        <w:r>
          <w:t>r</w:t>
        </w:r>
      </w:ins>
      <w:ins w:id="18" w:author="Scott Frey" w:date="2014-12-17T15:04:00Z">
        <w:r w:rsidR="00C03127">
          <w:t>e</w:t>
        </w:r>
      </w:ins>
      <w:ins w:id="19" w:author="Scott Frey" w:date="2014-12-17T14:48:00Z">
        <w:r>
          <w:t>spond to stimulation of the lower face or residual limb</w:t>
        </w:r>
      </w:ins>
      <w:ins w:id="20" w:author="Scott Frey" w:date="2014-12-17T15:04:00Z">
        <w:r w:rsidR="00C03127">
          <w:t>, following amputation</w:t>
        </w:r>
      </w:ins>
      <w:ins w:id="21" w:author="Scott Frey" w:date="2014-12-17T15:28:00Z">
        <w:r w:rsidR="0074464B">
          <w:t xml:space="preserve"> </w:t>
        </w:r>
      </w:ins>
      <w:r w:rsidR="00265DE6">
        <w:fldChar w:fldCharType="begin"/>
      </w:r>
      <w:r w:rsidR="00265DE6">
        <w:instrText xml:space="preserve"> ADDIN EN.CITE &lt;EndNote&gt;&lt;Cite&gt;&lt;Author&gt;Florence&lt;/Author&gt;&lt;Year&gt;1995&lt;/Year&gt;&lt;RecNum&gt;1569&lt;/RecNum&gt;&lt;DisplayText&gt;(Florence &amp;amp; Kaas, 1995)&lt;/DisplayText&gt;&lt;record&gt;&lt;rec-number&gt;1569&lt;/rec-number&gt;&lt;foreign-keys&gt;&lt;key app="EN" db-id="9fdzddw9asp2wfepsrvvp5ee0tr02st2zwvf"&gt;1569&lt;/key&gt;&lt;key app="ENWeb" db-id="SEAfkwrtmCQAAA1lSNw"&gt;4767&lt;/key&gt;&lt;/foreign-keys&gt;&lt;ref-type name="Journal Article"&gt;17&lt;/ref-type&gt;&lt;contributors&gt;&lt;authors&gt;&lt;author&gt;Florence, S. L.&lt;/author&gt;&lt;author&gt;Kaas, J. H.&lt;/author&gt;&lt;/authors&gt;&lt;/contributors&gt;&lt;auth-address&gt;Department of Psychology, Vanderbilt University, Nashville, Tennessee 37240, USA.&lt;/auth-address&gt;&lt;titles&gt;&lt;title&gt;Large-scale reorganization at multiple levels of the somatosensory pathway follows therapeutic amputation of the hand in monkeys&lt;/title&gt;&lt;secondary-title&gt;J Neurosci&lt;/secondary-title&gt;&lt;/titles&gt;&lt;periodical&gt;&lt;full-title&gt;J Neurosci&lt;/full-title&gt;&lt;/periodical&gt;&lt;pages&gt;8083-95&lt;/pages&gt;&lt;volume&gt;15&lt;/volume&gt;&lt;number&gt;12&lt;/number&gt;&lt;keywords&gt;&lt;keyword&gt;Afferent Pathways/physiology&lt;/keyword&gt;&lt;keyword&gt;*Amputation&lt;/keyword&gt;&lt;keyword&gt;Animals&lt;/keyword&gt;&lt;keyword&gt;Aotinae&lt;/keyword&gt;&lt;keyword&gt;Brain Mapping&lt;/keyword&gt;&lt;keyword&gt;Forelimb/innervation&lt;/keyword&gt;&lt;keyword&gt;Hand/*surgery&lt;/keyword&gt;&lt;keyword&gt;Macaca mulatta&lt;/keyword&gt;&lt;keyword&gt;Medulla Oblongata/physiology&lt;/keyword&gt;&lt;keyword&gt;*Neuronal Plasticity&lt;/keyword&gt;&lt;keyword&gt;Research Support, U.S. Gov&amp;apos;t, P.H.S.&lt;/keyword&gt;&lt;keyword&gt;Somatosensory Cortex/*physiology&lt;/keyword&gt;&lt;keyword&gt;Spinal Cord/physiology&lt;/keyword&gt;&lt;keyword&gt;Synaptic Transmission&lt;/keyword&gt;&lt;/keywords&gt;&lt;dates&gt;&lt;year&gt;1995&lt;/year&gt;&lt;pub-dates&gt;&lt;date&gt;Dec&lt;/date&gt;&lt;/pub-dates&gt;&lt;/dates&gt;&lt;accession-num&gt;8613744&lt;/accession-num&gt;&lt;urls&gt;&lt;related-urls&gt;&lt;url&gt;http://www.ncbi.nlm.nih.gov/entrez/query.fcgi?cmd=Retrieve&amp;amp;db=PubMed&amp;amp;dopt=Citation&amp;amp;list_uids=8613744 &lt;/url&gt;&lt;/related-urls&gt;&lt;/urls&gt;&lt;/record&gt;&lt;/Cite&gt;&lt;/EndNote&gt;</w:instrText>
      </w:r>
      <w:r w:rsidR="00265DE6">
        <w:fldChar w:fldCharType="separate"/>
      </w:r>
      <w:r w:rsidR="00265DE6">
        <w:rPr>
          <w:noProof/>
        </w:rPr>
        <w:t>(Florence &amp; Kaas, 1995)</w:t>
      </w:r>
      <w:r w:rsidR="00265DE6">
        <w:fldChar w:fldCharType="end"/>
      </w:r>
      <w:ins w:id="22" w:author="Scott Frey" w:date="2014-12-17T15:29:00Z">
        <w:r w:rsidR="0074464B">
          <w:t xml:space="preserve"> </w:t>
        </w:r>
      </w:ins>
      <w:r w:rsidR="00265DE6">
        <w:fldChar w:fldCharType="begin"/>
      </w:r>
      <w:r w:rsidR="00265DE6">
        <w:instrText xml:space="preserve"> ADDIN EN.CITE &lt;EndNote&gt;&lt;Cite&gt;&lt;Author&gt;Pons&lt;/Author&gt;&lt;Year&gt;1991&lt;/Year&gt;&lt;RecNum&gt;1590&lt;/RecNum&gt;&lt;DisplayText&gt;(Pons et al., 1991)&lt;/DisplayText&gt;&lt;record&gt;&lt;rec-number&gt;1590&lt;/rec-number&gt;&lt;foreign-keys&gt;&lt;key app="EN" db-id="9fdzddw9asp2wfepsrvvp5ee0tr02st2zwvf"&gt;1590&lt;/key&gt;&lt;key app="ENWeb" db-id="SEAfkwrtmCQAAA1lSNw"&gt;6375&lt;/key&gt;&lt;/foreign-keys&gt;&lt;ref-type name="Journal Article"&gt;17&lt;/ref-type&gt;&lt;contributors&gt;&lt;authors&gt;&lt;author&gt;Pons, T. P.&lt;/author&gt;&lt;author&gt;Garraghty, P. E.&lt;/author&gt;&lt;author&gt;Ommaya, A. K.&lt;/author&gt;&lt;author&gt;Kaas, J. H.&lt;/author&gt;&lt;author&gt;Taub, E.&lt;/author&gt;&lt;author&gt;Mishkin, M.&lt;/author&gt;&lt;/authors&gt;&lt;/contributors&gt;&lt;auth-address&gt;Laboratory of Neuropsychology, National Institute of Mental Health, Bethesda, MD 20892.&lt;/auth-address&gt;&lt;titles&gt;&lt;title&gt;Massive cortical reorganization after sensory deafferentation in adult macaques&lt;/title&gt;&lt;secondary-title&gt;Science&lt;/secondary-title&gt;&lt;/titles&gt;&lt;periodical&gt;&lt;full-title&gt;Science&lt;/full-title&gt;&lt;/periodical&gt;&lt;pages&gt;1857-60&lt;/pages&gt;&lt;volume&gt;252&lt;/volume&gt;&lt;number&gt;5014&lt;/number&gt;&lt;keywords&gt;&lt;keyword&gt;Afferent Pathways/*physiology&lt;/keyword&gt;&lt;keyword&gt;Animals&lt;/keyword&gt;&lt;keyword&gt;*Brain Mapping&lt;/keyword&gt;&lt;keyword&gt;Hand/innervation&lt;/keyword&gt;&lt;keyword&gt;Jaw/innervation&lt;/keyword&gt;&lt;keyword&gt;Macaca fascicularis/*physiology&lt;/keyword&gt;&lt;keyword&gt;Somatosensory Cortex/anatomy &amp;amp; histology/*physiology&lt;/keyword&gt;&lt;keyword&gt;Spinal Nerve Roots/*physiology&lt;/keyword&gt;&lt;keyword&gt;Stereotaxic Techniques&lt;/keyword&gt;&lt;/keywords&gt;&lt;dates&gt;&lt;year&gt;1991&lt;/year&gt;&lt;pub-dates&gt;&lt;date&gt;Jun 28&lt;/date&gt;&lt;/pub-dates&gt;&lt;/dates&gt;&lt;accession-num&gt;1843843&lt;/accession-num&gt;&lt;urls&gt;&lt;related-urls&gt;&lt;url&gt;http://www.ncbi.nlm.nih.gov/entrez/query.fcgi?cmd=Retrieve&amp;amp;db=PubMed&amp;amp;dopt=Citation&amp;amp;list_uids=1843843 &lt;/url&gt;&lt;/related-urls&gt;&lt;/urls&gt;&lt;/record&gt;&lt;/Cite&gt;&lt;/EndNote&gt;</w:instrText>
      </w:r>
      <w:r w:rsidR="00265DE6">
        <w:fldChar w:fldCharType="separate"/>
      </w:r>
      <w:r w:rsidR="00265DE6">
        <w:rPr>
          <w:noProof/>
        </w:rPr>
        <w:t>(Pons et al., 1991)</w:t>
      </w:r>
      <w:r w:rsidR="00265DE6">
        <w:fldChar w:fldCharType="end"/>
      </w:r>
      <w:ins w:id="23" w:author="Scott Frey" w:date="2014-12-17T14:48:00Z">
        <w:r>
          <w:t>.</w:t>
        </w:r>
      </w:ins>
      <w:ins w:id="24" w:author="Scott Frey" w:date="2014-12-17T15:04:00Z">
        <w:r w:rsidR="00C03127">
          <w:t xml:space="preserve">  </w:t>
        </w:r>
      </w:ins>
      <w:del w:id="25" w:author="Scott Frey" w:date="2014-12-18T09:00:00Z">
        <w:r w:rsidR="00265DE6" w:rsidDel="003D4E33">
          <w:fldChar w:fldCharType="begin"/>
        </w:r>
        <w:r w:rsidR="00265DE6" w:rsidDel="003D4E33">
          <w:delInstrText xml:space="preserve"> ADDIN EN.CITE &lt;EndNote&gt;&lt;Cite&gt;&lt;Author&gt;Elbert&lt;/Author&gt;&lt;Year&gt;1994&lt;/Year&gt;&lt;RecNum&gt;1485&lt;/RecNum&gt;&lt;DisplayText&gt;(T. Elbert et al., 1994)&lt;/DisplayText&gt;&lt;record&gt;&lt;rec-number&gt;1485&lt;/rec-number&gt;&lt;foreign-keys&gt;&lt;key app="EN" db-id="9fdzddw9asp2wfepsrvvp5ee0tr02st2zwvf"&gt;1485&lt;/key&gt;&lt;key app="ENWeb" db-id="SEAfkwrtmCQAAA1lSNw"&gt;4661&lt;/key&gt;&lt;/foreign-keys&gt;&lt;ref-type name="Journal Article"&gt;17&lt;/ref-type&gt;&lt;contributors&gt;&lt;authors&gt;&lt;author&gt;Elbert, T.&lt;/author&gt;&lt;author&gt;Flor, H.&lt;/author&gt;&lt;author&gt;Birbaumer, N.&lt;/author&gt;&lt;author&gt;Knecht, S.&lt;/author&gt;&lt;author&gt;Hampson, S.&lt;/author&gt;&lt;author&gt;Larbig, W.&lt;/author&gt;&lt;author&gt;Taub, E.&lt;/author&gt;&lt;/authors&gt;&lt;/contributors&gt;&lt;auth-address&gt;Institute of Experimental Audiology, University of Munster, Germany.&lt;/auth-address&gt;&lt;titles&gt;&lt;title&gt;Extensive reorganization of the somatosensory cortex in adult humans after nervous system injury&lt;/title&gt;&lt;secondary-title&gt;Neuroreport&lt;/secondary-title&gt;&lt;/titles&gt;&lt;periodical&gt;&lt;full-title&gt;Neuroreport&lt;/full-title&gt;&lt;/periodical&gt;&lt;pages&gt;2593-7&lt;/pages&gt;&lt;volume&gt;5&lt;/volume&gt;&lt;number&gt;18&lt;/number&gt;&lt;keywords&gt;&lt;keyword&gt;Adult&lt;/keyword&gt;&lt;keyword&gt;Aged&lt;/keyword&gt;&lt;keyword&gt;*Amputation&lt;/keyword&gt;&lt;keyword&gt;Arm/*surgery&lt;/keyword&gt;&lt;keyword&gt;*Brain Mapping&lt;/keyword&gt;&lt;keyword&gt;Face/*physiopathology&lt;/keyword&gt;&lt;keyword&gt;Humans&lt;/keyword&gt;&lt;keyword&gt;Magnetoencephalography&lt;/keyword&gt;&lt;keyword&gt;Male&lt;/keyword&gt;&lt;keyword&gt;Middle Aged&lt;/keyword&gt;&lt;keyword&gt;Neuronal Plasticity&lt;/keyword&gt;&lt;keyword&gt;Research Support, Non-U.S. Gov&amp;apos;t&lt;/keyword&gt;&lt;keyword&gt;Somatosensory Cortex/*physiopathology&lt;/keyword&gt;&lt;/keywords&gt;&lt;dates&gt;&lt;year&gt;1994&lt;/year&gt;&lt;pub-dates&gt;&lt;date&gt;Dec 20&lt;/date&gt;&lt;/pub-dates&gt;&lt;/dates&gt;&lt;accession-num&gt;7696611&lt;/accession-num&gt;&lt;urls&gt;&lt;related-urls&gt;&lt;url&gt;http://www.ncbi.nlm.nih.gov/entrez/query.fcgi?cmd=Retrieve&amp;amp;db=PubMed&amp;amp;dopt=Citation&amp;amp;list_uids=7696611 &lt;/url&gt;&lt;/related-urls&gt;&lt;/urls&gt;&lt;/record&gt;&lt;/Cite&gt;&lt;/EndNote&gt;</w:delInstrText>
        </w:r>
        <w:r w:rsidR="00265DE6" w:rsidDel="003D4E33">
          <w:fldChar w:fldCharType="separate"/>
        </w:r>
        <w:r w:rsidR="00265DE6" w:rsidDel="003D4E33">
          <w:rPr>
            <w:noProof/>
          </w:rPr>
          <w:delText>(T. Elbert et al., 1994)</w:delText>
        </w:r>
        <w:r w:rsidR="00265DE6" w:rsidDel="003D4E33">
          <w:fldChar w:fldCharType="end"/>
        </w:r>
        <w:r w:rsidR="00265DE6" w:rsidDel="003D4E33">
          <w:fldChar w:fldCharType="begin">
            <w:fldData xml:space="preserve">PEVuZE5vdGU+PENpdGU+PEF1dGhvcj5HcnVzc2VyPC9BdXRob3I+PFllYXI+MjAwMTwvWWVhcj48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</w:fldData>
          </w:fldChar>
        </w:r>
        <w:r w:rsidR="00265DE6" w:rsidDel="003D4E33">
          <w:delInstrText xml:space="preserve"> ADDIN EN.CITE </w:delInstrText>
        </w:r>
        <w:r w:rsidR="00265DE6" w:rsidDel="003D4E33">
          <w:fldChar w:fldCharType="begin">
            <w:fldData xml:space="preserve">PEVuZE5vdGU+PENpdGU+PEF1dGhvcj5HcnVzc2VyPC9BdXRob3I+PFllYXI+MjAwMTwvWWVhcj48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</w:fldData>
          </w:fldChar>
        </w:r>
        <w:r w:rsidR="00265DE6" w:rsidDel="003D4E33">
          <w:delInstrText xml:space="preserve"> ADDIN EN.CITE.DATA </w:delInstrText>
        </w:r>
        <w:r w:rsidR="00265DE6" w:rsidDel="003D4E33">
          <w:fldChar w:fldCharType="end"/>
        </w:r>
        <w:r w:rsidR="00265DE6" w:rsidDel="003D4E33">
          <w:fldChar w:fldCharType="separate"/>
        </w:r>
        <w:r w:rsidR="00265DE6" w:rsidDel="003D4E33">
          <w:rPr>
            <w:noProof/>
          </w:rPr>
          <w:delText>(Grusser et al., 2001)</w:delText>
        </w:r>
        <w:r w:rsidR="00265DE6" w:rsidDel="003D4E33">
          <w:fldChar w:fldCharType="end"/>
        </w:r>
        <w:r w:rsidR="00265DE6" w:rsidDel="003D4E33">
          <w:fldChar w:fldCharType="begin">
            <w:fldData xml:space="preserve">PEVuZE5vdGU+PENpdGU+PEF1dGhvcj5LYXJsPC9BdXRob3I+PFllYXI+MjAwMTwvWWVhcj48UmVj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</w:fldData>
          </w:fldChar>
        </w:r>
        <w:r w:rsidR="00265DE6" w:rsidDel="003D4E33">
          <w:delInstrText xml:space="preserve"> ADDIN EN.CITE </w:delInstrText>
        </w:r>
        <w:r w:rsidR="00265DE6" w:rsidDel="003D4E33">
          <w:fldChar w:fldCharType="begin">
            <w:fldData xml:space="preserve">PEVuZE5vdGU+PENpdGU+PEF1dGhvcj5LYXJsPC9BdXRob3I+PFllYXI+MjAwMTwvWWVhcj48UmVj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</w:fldData>
          </w:fldChar>
        </w:r>
        <w:r w:rsidR="00265DE6" w:rsidDel="003D4E33">
          <w:delInstrText xml:space="preserve"> ADDIN EN.CITE.DATA </w:delInstrText>
        </w:r>
        <w:r w:rsidR="00265DE6" w:rsidDel="003D4E33">
          <w:fldChar w:fldCharType="end"/>
        </w:r>
        <w:r w:rsidR="00265DE6" w:rsidDel="003D4E33">
          <w:fldChar w:fldCharType="separate"/>
        </w:r>
        <w:r w:rsidR="00265DE6" w:rsidDel="003D4E33">
          <w:rPr>
            <w:noProof/>
          </w:rPr>
          <w:delText>(A. Karl, N. Birbaumer, W. Lutzenberger, L. G. Cohen, &amp; H. Flor, 2001)</w:delText>
        </w:r>
        <w:r w:rsidR="00265DE6" w:rsidDel="003D4E33">
          <w:fldChar w:fldCharType="end"/>
        </w:r>
      </w:del>
      <w:ins w:id="26" w:author="Scott Frey" w:date="2014-12-18T09:15:00Z">
        <w:r w:rsidR="00C41A91">
          <w:t xml:space="preserve"> The functional impact of these changes is, however, po</w:t>
        </w:r>
      </w:ins>
      <w:ins w:id="27" w:author="Scott Frey" w:date="2014-12-18T09:16:00Z">
        <w:r w:rsidR="00C41A91">
          <w:t>orly understood.</w:t>
        </w:r>
      </w:ins>
    </w:p>
    <w:p w14:paraId="0ECC262C" w14:textId="352A5AA1" w:rsidR="003D4E33" w:rsidRDefault="00004278" w:rsidP="00C41A91">
      <w:pPr>
        <w:pStyle w:val="A6-Body"/>
        <w:rPr>
          <w:ins w:id="28" w:author="Scott Frey" w:date="2014-12-18T08:55:00Z"/>
        </w:rPr>
        <w:pPrChange w:id="29" w:author="Scott Frey" w:date="2014-12-18T09:23:00Z">
          <w:pPr>
            <w:pStyle w:val="A6-Body"/>
            <w:jc w:val="center"/>
          </w:pPr>
        </w:pPrChange>
      </w:pPr>
      <w:ins w:id="30" w:author="Scott Frey" w:date="2014-12-18T08:42:00Z">
        <w:r>
          <w:t xml:space="preserve">Acute, unilateral, upper extremity deafferentation through ischemic nerve block, </w:t>
        </w:r>
      </w:ins>
      <w:ins w:id="31" w:author="Scott Frey" w:date="2014-12-18T08:44:00Z">
        <w:r w:rsidR="009B22D1">
          <w:t>induces rapid changes in both the deafferented cortex and in homotopic regions of the contralateral hem</w:t>
        </w:r>
        <w:r w:rsidR="009B22D1">
          <w:t>i</w:t>
        </w:r>
        <w:r w:rsidR="009B22D1">
          <w:t>sphere</w:t>
        </w:r>
      </w:ins>
      <w:ins w:id="32" w:author="Scott Frey" w:date="2014-12-18T08:51:00Z">
        <w:r w:rsidR="009B22D1">
          <w:fldChar w:fldCharType="begin"/>
        </w:r>
      </w:ins>
      <w:r w:rsidR="009B22D1">
        <w:instrText xml:space="preserve"> ADDIN EN.CITE &lt;EndNote&gt;&lt;Cite&gt;&lt;Author&gt;Werhahn&lt;/Author&gt;&lt;Year&gt;2002&lt;/Year&gt;&lt;RecNum&gt;11039&lt;/RecNum&gt;&lt;DisplayText&gt;(K. Werhahn, Mortensen, Kaelin-Lang, Boroojerdi, &amp;amp; Cohen, 2002)&lt;/DisplayText&gt;&lt;record&gt;&lt;rec-number&gt;11039&lt;/rec-number&gt;&lt;foreign-keys&gt;&lt;key app="EN" db-id="9fdzddw9asp2wfepsrvvp5ee0tr02st2zwvf"&gt;11039&lt;/key&gt;&lt;/foreign-keys&gt;&lt;ref-type name="Journal Article"&gt;17&lt;/ref-type&gt;&lt;contributors&gt;&lt;authors&gt;&lt;author&gt;Werhahn, K&lt;/author&gt;&lt;author&gt;Mortensen, J&lt;/author&gt;&lt;author&gt;Kaelin-Lang, A&lt;/author&gt;&lt;author&gt;Boroojerdi, B&lt;/author&gt;&lt;author&gt;Cohen, L&lt;/author&gt;&lt;/authors&gt;&lt;/contributors&gt;&lt;auth-address&gt;Human Cortical Physiology Section, National Institute of Neurological Disorders and Stroke, National Institutes of Health, Bethesda, MD 20892-1428, USA. werhahnk@ninds.nih.gov&lt;/auth-address&gt;&lt;titles&gt;&lt;title&gt;Cortical excitability changes induced by deafferentation of the contralateral hemisphere&lt;/title&gt;&lt;secondary-title&gt;Brain&lt;/secondary-title&gt;&lt;/titles&gt;&lt;periodical&gt;&lt;full-title&gt;Brain&lt;/full-title&gt;&lt;/periodical&gt;&lt;pages&gt;1402-1413&lt;/pages&gt;&lt;volume&gt;125&lt;/volume&gt;&lt;number&gt;Pt 6&lt;/number&gt;&lt;dates&gt;&lt;year&gt;2002&lt;/year&gt;&lt;/dates&gt;&lt;label&gt;p02250&lt;/label&gt;&lt;urls&gt;&lt;related-urls&gt;&lt;url&gt;http://www.ncbi.nlm.nih.gov/entrez/query.fcgi?cmd=Retrieve&amp;amp;amp;db=PubMed&amp;amp;amp;dopt=Citation&amp;amp;amp;list_uids=12023328&lt;/url&gt;&lt;/related-urls&gt;&lt;/urls&gt;&lt;custom3&gt;papers2://publication/uuid/2FF77D41-6EBB-4F3F-B443-EC8BD2076AF6&lt;/custom3&gt;&lt;/record&gt;&lt;/Cite&gt;&lt;/EndNote&gt;</w:instrText>
      </w:r>
      <w:r w:rsidR="009B22D1">
        <w:fldChar w:fldCharType="separate"/>
      </w:r>
      <w:r w:rsidR="009B22D1">
        <w:rPr>
          <w:noProof/>
        </w:rPr>
        <w:t>(K. Werhahn, Mortensen, Kaelin-Lang, Boroojerdi, &amp; Cohen, 2002)</w:t>
      </w:r>
      <w:ins w:id="33" w:author="Scott Frey" w:date="2014-12-18T08:51:00Z">
        <w:r w:rsidR="009B22D1">
          <w:fldChar w:fldCharType="end"/>
        </w:r>
      </w:ins>
      <w:ins w:id="34" w:author="Scott Frey" w:date="2014-12-18T08:44:00Z">
        <w:r w:rsidR="009B22D1">
          <w:t xml:space="preserve">.  These </w:t>
        </w:r>
      </w:ins>
      <w:ins w:id="35" w:author="Scott Frey" w:date="2014-12-18T08:45:00Z">
        <w:r w:rsidR="009B22D1">
          <w:t>reorganiz</w:t>
        </w:r>
        <w:r w:rsidR="009B22D1">
          <w:t>a</w:t>
        </w:r>
        <w:r w:rsidR="009B22D1">
          <w:t xml:space="preserve">tional </w:t>
        </w:r>
      </w:ins>
      <w:ins w:id="36" w:author="Scott Frey" w:date="2014-12-18T08:44:00Z">
        <w:r w:rsidR="009B22D1">
          <w:t>changes</w:t>
        </w:r>
      </w:ins>
      <w:ins w:id="37" w:author="Scott Frey" w:date="2014-12-18T08:45:00Z">
        <w:r w:rsidR="009B22D1">
          <w:t xml:space="preserve"> are accompanied by transiently improved </w:t>
        </w:r>
      </w:ins>
      <w:ins w:id="38" w:author="Scott Frey" w:date="2014-12-18T08:51:00Z">
        <w:r w:rsidR="009B22D1">
          <w:t>perception with</w:t>
        </w:r>
      </w:ins>
      <w:ins w:id="39" w:author="Scott Frey" w:date="2014-12-18T08:42:00Z">
        <w:r w:rsidR="009B22D1">
          <w:t xml:space="preserve"> </w:t>
        </w:r>
      </w:ins>
      <w:ins w:id="40" w:author="Scott Frey" w:date="2014-12-18T08:43:00Z">
        <w:r w:rsidR="009B22D1">
          <w:t xml:space="preserve">of the opposite hand </w:t>
        </w:r>
      </w:ins>
      <w:ins w:id="41" w:author="Scott Frey" w:date="2014-12-18T08:42:00Z">
        <w:r w:rsidR="009B22D1">
          <w:t xml:space="preserve"> grating ori</w:t>
        </w:r>
      </w:ins>
      <w:ins w:id="42" w:author="Scott Frey" w:date="2014-12-18T08:43:00Z">
        <w:r w:rsidR="009B22D1">
          <w:t>en</w:t>
        </w:r>
      </w:ins>
      <w:ins w:id="43" w:author="Scott Frey" w:date="2014-12-18T08:42:00Z">
        <w:r>
          <w:t>tat</w:t>
        </w:r>
      </w:ins>
      <w:ins w:id="44" w:author="Scott Frey" w:date="2014-12-18T08:43:00Z">
        <w:r w:rsidR="009B22D1">
          <w:t>i</w:t>
        </w:r>
      </w:ins>
      <w:ins w:id="45" w:author="Scott Frey" w:date="2014-12-18T08:42:00Z">
        <w:r>
          <w:t>ons</w:t>
        </w:r>
      </w:ins>
      <w:ins w:id="46" w:author="Scott Frey" w:date="2014-12-18T08:51:00Z">
        <w:r w:rsidR="009B22D1">
          <w:fldChar w:fldCharType="begin">
            <w:fldData xml:space="preserve">PEVuZE5vdGU+PENpdGU+PEF1dGhvcj5XZXJoYWhuPC9BdXRob3I+PFllYXI+MjAwMjwvWWVhcj48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</w:fldData>
          </w:fldChar>
        </w:r>
      </w:ins>
      <w:r w:rsidR="009B22D1">
        <w:instrText xml:space="preserve"> ADDIN EN.CITE </w:instrText>
      </w:r>
      <w:r w:rsidR="009B22D1">
        <w:fldChar w:fldCharType="begin">
          <w:fldData xml:space="preserve">PEVuZE5vdGU+PENpdGU+PEF1dGhvcj5XZXJoYWhuPC9BdXRob3I+PFllYXI+MjAwMjwvWWVhcj48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</w:fldData>
        </w:fldChar>
      </w:r>
      <w:r w:rsidR="009B22D1">
        <w:instrText xml:space="preserve"> ADDIN EN.CITE.DATA </w:instrText>
      </w:r>
      <w:r w:rsidR="009B22D1">
        <w:fldChar w:fldCharType="end"/>
      </w:r>
      <w:r w:rsidR="009B22D1">
        <w:fldChar w:fldCharType="separate"/>
      </w:r>
      <w:r w:rsidR="009B22D1">
        <w:rPr>
          <w:noProof/>
        </w:rPr>
        <w:t>(K. J. Werhahn, Mortensen, Van Boven, Zeuner, &amp; Cohen, 2002)</w:t>
      </w:r>
      <w:ins w:id="47" w:author="Scott Frey" w:date="2014-12-18T08:51:00Z">
        <w:r w:rsidR="009B22D1">
          <w:fldChar w:fldCharType="end"/>
        </w:r>
      </w:ins>
      <w:ins w:id="48" w:author="Scott Frey" w:date="2014-12-18T08:45:00Z">
        <w:r w:rsidR="003D4E33">
          <w:t>.</w:t>
        </w:r>
      </w:ins>
      <w:ins w:id="49" w:author="Scott Frey" w:date="2014-12-18T08:42:00Z">
        <w:r>
          <w:t xml:space="preserve"> Anesth</w:t>
        </w:r>
        <w:r>
          <w:t>e</w:t>
        </w:r>
        <w:r>
          <w:t>tizing one forearm induces a transient e</w:t>
        </w:r>
        <w:r>
          <w:t>x</w:t>
        </w:r>
        <w:r>
          <w:t xml:space="preserve">pansion of the cortical representation </w:t>
        </w:r>
        <w:r w:rsidR="003D4E33">
          <w:t xml:space="preserve">of the hand </w:t>
        </w:r>
        <w:r>
          <w:t>that is accompanied by improved sensitivity</w:t>
        </w:r>
      </w:ins>
      <w:ins w:id="50" w:author="Scott Frey" w:date="2014-12-18T08:54:00Z">
        <w:r w:rsidR="003D4E33">
          <w:t xml:space="preserve"> of the ipsilateral hand</w:t>
        </w:r>
      </w:ins>
      <w:ins w:id="51" w:author="Scott Frey" w:date="2014-12-18T08:42:00Z">
        <w:r>
          <w:t xml:space="preserve"> </w:t>
        </w:r>
        <w:r>
          <w:fldChar w:fldCharType="begin">
            <w:fldData xml:space="preserve">PEVuZE5vdGU+PENpdGU+PEF1dGhvcj5Cam9ya21hbjwvQXV0aG9yPjxZZWFyPjIwMDQ8L1llYXI+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=
</w:fldData>
          </w:fldChar>
        </w:r>
        <w:r>
          <w:instrText xml:space="preserve"> ADDIN EN.CITE </w:instrText>
        </w:r>
        <w:r>
          <w:fldChar w:fldCharType="begin">
            <w:fldData xml:space="preserve">PEVuZE5vdGU+PENpdGU+PEF1dGhvcj5Cam9ya21hbjwvQXV0aG9yPjxZZWFyPjIwMDQ8L1llYXI+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=
</w:fldData>
          </w:fldChar>
        </w:r>
        <w:r>
          <w:instrText xml:space="preserve"> ADDIN EN.CITE.DATA </w:instrText>
        </w:r>
        <w:r>
          <w:fldChar w:fldCharType="end"/>
        </w:r>
        <w:r>
          <w:fldChar w:fldCharType="separate"/>
        </w:r>
        <w:r>
          <w:rPr>
            <w:noProof/>
          </w:rPr>
          <w:t>(Bjorkman, Rosen, van Westen, Larsson, &amp; Lundborg, 2004; Bjorkman, Weibull, Rosen, Svensson, &amp; Lundborg, 2009)</w:t>
        </w:r>
        <w:r>
          <w:fldChar w:fldCharType="end"/>
        </w:r>
        <w:r w:rsidR="003D4E33">
          <w:t xml:space="preserve">. </w:t>
        </w:r>
      </w:ins>
      <w:ins w:id="52" w:author="Scott Frey" w:date="2014-12-18T08:54:00Z">
        <w:r w:rsidR="003D4E33">
          <w:t>Presu</w:t>
        </w:r>
        <w:r w:rsidR="003D4E33">
          <w:t>m</w:t>
        </w:r>
        <w:r w:rsidR="003D4E33">
          <w:t>ably, these improvements are attributable to</w:t>
        </w:r>
      </w:ins>
      <w:ins w:id="53" w:author="Scott Frey" w:date="2014-12-18T08:55:00Z">
        <w:r w:rsidR="003D4E33">
          <w:t xml:space="preserve"> the availability of a </w:t>
        </w:r>
      </w:ins>
      <w:ins w:id="54" w:author="Scott Frey" w:date="2014-12-17T15:07:00Z">
        <w:r w:rsidR="00C03127">
          <w:t xml:space="preserve">larger pool of </w:t>
        </w:r>
      </w:ins>
      <w:ins w:id="55" w:author="Scott Frey" w:date="2014-12-17T15:09:00Z">
        <w:r w:rsidR="00C03127">
          <w:t xml:space="preserve">sensory </w:t>
        </w:r>
      </w:ins>
      <w:ins w:id="56" w:author="Scott Frey" w:date="2014-12-17T15:07:00Z">
        <w:r w:rsidR="00C03127">
          <w:t>ne</w:t>
        </w:r>
        <w:r w:rsidR="00C03127">
          <w:t>u</w:t>
        </w:r>
        <w:r w:rsidR="00C03127">
          <w:t>rons</w:t>
        </w:r>
      </w:ins>
      <w:ins w:id="57" w:author="Scott Frey" w:date="2014-12-18T08:55:00Z">
        <w:r w:rsidR="003D4E33">
          <w:t xml:space="preserve"> for stimulus processing.  </w:t>
        </w:r>
      </w:ins>
      <w:ins w:id="58" w:author="Scott Frey" w:date="2014-12-18T09:23:00Z">
        <w:r w:rsidR="00C41A91">
          <w:t xml:space="preserve">However, chronic amputees not appear to exhibit such changes </w:t>
        </w:r>
        <w:r w:rsidR="00C41A91">
          <w:fldChar w:fldCharType="begin"/>
        </w:r>
        <w:r w:rsidR="00C41A91">
          <w:instrText xml:space="preserve"> ADDIN EN.CITE &lt;EndNote&gt;&lt;Cite&gt;&lt;Author&gt;Werhahn&lt;/Author&gt;&lt;Year&gt;2002b&lt;/Year&gt;&lt;RecNum&gt;11045&lt;/RecNum&gt;&lt;DisplayText&gt;(Konrad J Werhahn, Mortensen, Van Boven, Zeuner, &amp;amp; Cohen, 2002b)&lt;/DisplayText&gt;&lt;record&gt;&lt;rec-number&gt;11045&lt;/rec-number&gt;&lt;foreign-keys&gt;&lt;key app="EN" db-id="9fdzddw9asp2wfepsrvvp5ee0tr02st2zwvf"&gt;11045&lt;/key&gt;&lt;/foreign-keys&gt;&lt;ref-type name="Journal Article"&gt;17&lt;/ref-type&gt;&lt;contributors&gt;&lt;authors&gt;&lt;author&gt;Werhahn, Konrad J&lt;/author&gt;&lt;author&gt;Mortensen, Jennifer&lt;/author&gt;&lt;author&gt;Van Boven, Robert W&lt;/author&gt;&lt;author&gt;Zeuner, Kirsten E&lt;/author&gt;&lt;author&gt;Cohen, Leonardo G&lt;/author&gt;&lt;/authors&gt;&lt;/contributors&gt;&lt;auth-address&gt;Human Cortical Physiology Section, National Institute of Neurological Diseases and Stroke, National Institute of Mental Health, National Institutes of Health, 10 Center Drive, Bethesda, Maryland 20892, USA.&lt;/auth-address&gt;&lt;titles&gt;&lt;title&gt;Enhanced tactile spatial acuity and cortical processing during acute hand deafferentation&lt;/title&gt;&lt;secondary-title&gt;Nature Neuroscience&lt;/secondary-title&gt;&lt;/titles&gt;&lt;periodical&gt;&lt;full-title&gt;Nature Neuroscience&lt;/full-title&gt;&lt;/periodical&gt;&lt;pages&gt;936-938&lt;/pages&gt;&lt;volume&gt;5&lt;/volume&gt;&lt;number&gt;10&lt;/number&gt;&lt;dates&gt;&lt;year&gt;2002b&lt;/year&gt;&lt;pub-dates&gt;&lt;date&gt;Sep 03&lt;/date&gt;&lt;/pub-dates&gt;&lt;/dates&gt;&lt;label&gt;p02187&lt;/label&gt;&lt;urls&gt;&lt;related-urls&gt;&lt;url&gt;http://www.ncbi.nlm.nih.gov/entrez/query.fcgi?cmd=Retrieve&amp;amp;amp;db=PubMed&amp;amp;amp;dopt=Citation&amp;amp;amp;list_uids=12219095&lt;/url&gt;&lt;/related-urls&gt;&lt;pdf-urls&gt;&lt;url&gt;file://localhost/Users/bphilip/Library/Application%20Support/Papers2/Werhahn/2002/Werhahn_2002_Nat%20Neurosci-2.pdf&lt;/url&gt;&lt;/pdf-urls&gt;&lt;/urls&gt;&lt;custom3&gt;papers2://publication/uuid/7522F139-FDC3-4C57-919E-6CA992674FFF&lt;/custom3&gt;&lt;electronic-resource-num&gt;10.1038/nn917 nn917 [pii]&lt;/electronic-resource-num&gt;&lt;/record&gt;&lt;/Cite&gt;&lt;/EndNote&gt;</w:instrText>
        </w:r>
        <w:r w:rsidR="00C41A91">
          <w:fldChar w:fldCharType="separate"/>
        </w:r>
        <w:r w:rsidR="00C41A91">
          <w:rPr>
            <w:noProof/>
          </w:rPr>
          <w:t>(Konrad J Werhahn, Mortensen, Van Boven, Zeuner, &amp; Cohen, 2002b)</w:t>
        </w:r>
        <w:r w:rsidR="00C41A91">
          <w:fldChar w:fldCharType="end"/>
        </w:r>
        <w:r w:rsidR="00C41A91">
          <w:t>, despite exhibiting clear evidence of expanded cortical representations.</w:t>
        </w:r>
      </w:ins>
    </w:p>
    <w:p w14:paraId="27C46AAA" w14:textId="4FF23B04" w:rsidR="00C03127" w:rsidRDefault="003D4E33" w:rsidP="003D4E33">
      <w:pPr>
        <w:pStyle w:val="A6-Body"/>
        <w:rPr>
          <w:ins w:id="59" w:author="Scott Frey" w:date="2014-12-17T15:10:00Z"/>
        </w:rPr>
        <w:pPrChange w:id="60" w:author="Scott Frey" w:date="2014-12-18T08:55:00Z">
          <w:pPr>
            <w:pStyle w:val="A6-Body"/>
            <w:jc w:val="center"/>
          </w:pPr>
        </w:pPrChange>
      </w:pPr>
      <w:ins w:id="61" w:author="Scott Frey" w:date="2014-12-18T09:00:00Z">
        <w:r>
          <w:t xml:space="preserve">Whole brain functional neuroimaging has revealed changes in </w:t>
        </w:r>
      </w:ins>
      <w:ins w:id="62" w:author="Scott Frey" w:date="2014-12-18T09:01:00Z">
        <w:r>
          <w:t xml:space="preserve">the cortical representations of </w:t>
        </w:r>
      </w:ins>
      <w:ins w:id="63" w:author="Scott Frey" w:date="2014-12-18T09:00:00Z">
        <w:r>
          <w:t>human upper extremity amputees</w:t>
        </w:r>
      </w:ins>
      <w:ins w:id="64" w:author="Scott Frey" w:date="2014-12-18T09:01:00Z">
        <w:r>
          <w:t xml:space="preserve"> that parallel those observed in animal models with single unit recordings.  Hand loss is accompanied by an enlargement of the representation of the resid</w:t>
        </w:r>
        <w:r>
          <w:t>u</w:t>
        </w:r>
        <w:r>
          <w:t>al limb and lower face into the former hand territory</w:t>
        </w:r>
      </w:ins>
      <w:ins w:id="65" w:author="Scott Frey" w:date="2014-12-18T09:00:00Z">
        <w:r>
          <w:t xml:space="preserve"> </w:t>
        </w:r>
        <w:r>
          <w:fldChar w:fldCharType="begin"/>
        </w:r>
        <w:r>
          <w:instrText xml:space="preserve"> ADDIN EN.CITE &lt;EndNote&gt;&lt;Cite&gt;&lt;Author&gt;Elbert&lt;/Author&gt;&lt;Year&gt;1994&lt;/Year&gt;&lt;RecNum&gt;1485&lt;/RecNum&gt;&lt;DisplayText&gt;(T. Elbert et al., 1994)&lt;/DisplayText&gt;&lt;record&gt;&lt;rec-number&gt;1485&lt;/rec-number&gt;&lt;foreign-keys&gt;&lt;key app="EN" db-id="9fdzddw9asp2wfepsrvvp5ee0tr02st2zwvf"&gt;1485&lt;/key&gt;&lt;key app="ENWeb" db-id="SEAfkwrtmCQAAA1lSNw"&gt;4661&lt;/key&gt;&lt;/foreign-keys&gt;&lt;ref-type name="Journal Article"&gt;17&lt;/ref-type&gt;&lt;contributors&gt;&lt;authors&gt;&lt;author&gt;Elbert, T.&lt;/author&gt;&lt;author&gt;Flor, H.&lt;/author&gt;&lt;author&gt;Birbaumer, N.&lt;/author&gt;&lt;author&gt;Knecht, S.&lt;/author&gt;&lt;author&gt;Hampson, S.&lt;/author&gt;&lt;author&gt;Larbig, W.&lt;/author&gt;&lt;author&gt;Taub, E.&lt;/author&gt;&lt;/authors&gt;&lt;/contributors&gt;&lt;auth-address&gt;Institute of Experimental Audiology, University of Munster, Germany.&lt;/auth-address&gt;&lt;titles&gt;&lt;title&gt;Extensive reorganization of the somatosensory cortex in adult humans after nervous system injury&lt;/title&gt;&lt;secondary-title&gt;Neuroreport&lt;/secondary-title&gt;&lt;/titles&gt;&lt;periodical&gt;&lt;full-title&gt;Neuroreport&lt;/full-title&gt;&lt;/periodical&gt;&lt;pages&gt;2593-7&lt;/pages&gt;&lt;volume&gt;5&lt;/volume&gt;&lt;number&gt;18&lt;/number&gt;&lt;keywords&gt;&lt;keyword&gt;Adult&lt;/keyword&gt;&lt;keyword&gt;Aged&lt;/keyword&gt;&lt;keyword&gt;*Amputation&lt;/keyword&gt;&lt;keyword&gt;Arm/*surgery&lt;/keyword&gt;&lt;keyword&gt;*Brain Mapping&lt;/keyword&gt;&lt;keyword&gt;Face/*physiopathology&lt;/keyword&gt;&lt;keyword&gt;Humans&lt;/keyword&gt;&lt;keyword&gt;Magnetoencephalography&lt;/keyword&gt;&lt;keyword&gt;Male&lt;/keyword&gt;&lt;keyword&gt;Middle Aged&lt;/keyword&gt;&lt;keyword&gt;Neuronal Plasticity&lt;/keyword&gt;&lt;keyword&gt;Research Support, Non-U.S. Gov&amp;apos;t&lt;/keyword&gt;&lt;keyword&gt;Somatosensory Cortex/*physiopathology&lt;/keyword&gt;&lt;/keywords&gt;&lt;dates&gt;&lt;year&gt;1994&lt;/year&gt;&lt;pub-dates&gt;&lt;date&gt;Dec 20&lt;/date&gt;&lt;/pub-dates&gt;&lt;/dates&gt;&lt;accession-num&gt;7696611&lt;/accession-num&gt;&lt;urls&gt;&lt;related-urls&gt;&lt;url&gt;http://www.ncbi.nlm.nih.gov/entrez/query.fcgi?cmd=Retrieve&amp;amp;db=PubMed&amp;amp;dopt=Citation&amp;amp;list_uids=7696611 &lt;/url&gt;&lt;/related-urls&gt;&lt;/urls&gt;&lt;/record&gt;&lt;/Cite&gt;&lt;/EndNote&gt;</w:instrText>
        </w:r>
        <w:r>
          <w:fldChar w:fldCharType="separate"/>
        </w:r>
        <w:r>
          <w:rPr>
            <w:noProof/>
          </w:rPr>
          <w:t>(T. Elbert et al., 1994)</w:t>
        </w:r>
        <w:r>
          <w:fldChar w:fldCharType="end"/>
        </w:r>
        <w:r>
          <w:t xml:space="preserve"> </w:t>
        </w:r>
        <w:r>
          <w:fldChar w:fldCharType="begin">
            <w:fldData xml:space="preserve">PEVuZE5vdGU+PENpdGU+PEF1dGhvcj5HcnVzc2VyPC9BdXRob3I+PFllYXI+MjAwMTwvWWVhcj48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</w:fldData>
          </w:fldChar>
        </w:r>
        <w:r>
          <w:instrText xml:space="preserve"> ADDIN EN.CITE </w:instrText>
        </w:r>
        <w:r>
          <w:fldChar w:fldCharType="begin">
            <w:fldData xml:space="preserve">PEVuZE5vdGU+PENpdGU+PEF1dGhvcj5HcnVzc2VyPC9BdXRob3I+PFllYXI+MjAwMTwvWWVhcj48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</w:fldData>
          </w:fldChar>
        </w:r>
        <w:r>
          <w:instrText xml:space="preserve"> ADDIN EN.CITE.DATA </w:instrText>
        </w:r>
        <w:r>
          <w:fldChar w:fldCharType="end"/>
        </w:r>
        <w:r>
          <w:fldChar w:fldCharType="separate"/>
        </w:r>
        <w:r>
          <w:rPr>
            <w:noProof/>
          </w:rPr>
          <w:t>(Grusser et al., 2001)</w:t>
        </w:r>
        <w:r>
          <w:fldChar w:fldCharType="end"/>
        </w:r>
        <w:r w:rsidRPr="0074464B">
          <w:t xml:space="preserve"> </w:t>
        </w:r>
        <w:r>
          <w:lastRenderedPageBreak/>
          <w:fldChar w:fldCharType="begin">
            <w:fldData xml:space="preserve">PEVuZE5vdGU+PENpdGU+PEF1dGhvcj5LYXJsPC9BdXRob3I+PFllYXI+MjAwMTwvWWVhcj48UmVj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</w:fldData>
          </w:fldChar>
        </w:r>
        <w:r>
          <w:instrText xml:space="preserve"> ADDIN EN.CITE </w:instrText>
        </w:r>
        <w:r>
          <w:fldChar w:fldCharType="begin">
            <w:fldData xml:space="preserve">PEVuZE5vdGU+PENpdGU+PEF1dGhvcj5LYXJsPC9BdXRob3I+PFllYXI+MjAwMTwvWWVhcj48UmVj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</w:fldData>
          </w:fldChar>
        </w:r>
        <w:r>
          <w:instrText xml:space="preserve"> ADDIN EN.CITE.DATA </w:instrText>
        </w:r>
        <w:r>
          <w:fldChar w:fldCharType="end"/>
        </w:r>
        <w:r>
          <w:fldChar w:fldCharType="separate"/>
        </w:r>
        <w:r>
          <w:rPr>
            <w:noProof/>
          </w:rPr>
          <w:t>(A. Karl, N. Birbaumer, W. Lutzenberger, L. G. Cohen, &amp; H. Flor, 2001)</w:t>
        </w:r>
        <w:r>
          <w:fldChar w:fldCharType="end"/>
        </w:r>
        <w:r>
          <w:t>.  Further, it has provi</w:t>
        </w:r>
        <w:r>
          <w:t>d</w:t>
        </w:r>
        <w:r>
          <w:t>ed ev</w:t>
        </w:r>
        <w:r>
          <w:t>i</w:t>
        </w:r>
        <w:r>
          <w:t>dence that stimulation of the unaffected hand also increases activity with within the former hand territory of amputees.</w:t>
        </w:r>
      </w:ins>
      <w:ins w:id="66" w:author="Scott Frey" w:date="2014-12-18T09:02:00Z">
        <w:r>
          <w:t xml:space="preserve">  Remarkably, </w:t>
        </w:r>
      </w:ins>
      <w:ins w:id="67" w:author="Scott Frey" w:date="2014-12-17T15:09:00Z">
        <w:r w:rsidR="00C03127">
          <w:t xml:space="preserve">there is scant evidence </w:t>
        </w:r>
      </w:ins>
      <w:ins w:id="68" w:author="Scott Frey" w:date="2014-12-18T09:02:00Z">
        <w:r>
          <w:t>that these changes affect sens</w:t>
        </w:r>
        <w:r>
          <w:t>o</w:t>
        </w:r>
        <w:r>
          <w:t xml:space="preserve">ry processing </w:t>
        </w:r>
      </w:ins>
      <w:r w:rsidR="00265DE6">
        <w:fldChar w:fldCharType="begin"/>
      </w:r>
      <w:r w:rsidR="00265DE6">
        <w:instrText xml:space="preserve"> ADDIN EN.CITE &lt;EndNote&gt;&lt;Cite&gt;&lt;Author&gt;Cronholm&lt;/Author&gt;&lt;Year&gt;1951&lt;/Year&gt;&lt;RecNum&gt;4194&lt;/RecNum&gt;&lt;DisplayText&gt;(Cronholm, 1951)&lt;/DisplayText&gt;&lt;record&gt;&lt;rec-number&gt;4194&lt;/rec-number&gt;&lt;foreign-keys&gt;&lt;key app="EN" db-id="9fdzddw9asp2wfepsrvvp5ee0tr02st2zwvf"&gt;4194&lt;/key&gt;&lt;/foreign-keys&gt;&lt;ref-type name="Journal Article"&gt;17&lt;/ref-type&gt;&lt;contributors&gt;&lt;authors&gt;&lt;author&gt;Cronholm, B.&lt;/author&gt;&lt;/authors&gt;&lt;/contributors&gt;&lt;titles&gt;&lt;title&gt;Phantom limbs in amputees; a study of changes in the integration of centripetal impulses with special reference to referred sensations&lt;/title&gt;&lt;secondary-title&gt;Acta Psychiatr Neurol Scand Suppl&lt;/secondary-title&gt;&lt;/titles&gt;&lt;periodical&gt;&lt;full-title&gt;Acta Psychiatr Neurol Scand Suppl&lt;/full-title&gt;&lt;/periodical&gt;&lt;pages&gt;1-310&lt;/pages&gt;&lt;volume&gt;72&lt;/volume&gt;&lt;edition&gt;1951/01/01&lt;/edition&gt;&lt;keywords&gt;&lt;keyword&gt;*Phantom Limb&lt;/keyword&gt;&lt;/keywords&gt;&lt;dates&gt;&lt;year&gt;1951&lt;/year&gt;&lt;/dates&gt;&lt;isbn&gt;0365-5067 (Print)&amp;#xD;0365-5067 (Linking)&lt;/isbn&gt;&lt;accession-num&gt;14837770&lt;/accession-num&gt;&lt;urls&gt;&lt;related-urls&gt;&lt;url&gt;http://www.ncbi.nlm.nih.gov/pubmed/14837770&lt;/url&gt;&lt;/related-urls&gt;&lt;/urls&gt;&lt;language&gt;eng&lt;/language&gt;&lt;/record&gt;&lt;/Cite&gt;&lt;/EndNote&gt;</w:instrText>
      </w:r>
      <w:r w:rsidR="00265DE6">
        <w:fldChar w:fldCharType="separate"/>
      </w:r>
      <w:r w:rsidR="00265DE6">
        <w:rPr>
          <w:noProof/>
        </w:rPr>
        <w:t>(Cronholm, 1951)</w:t>
      </w:r>
      <w:r w:rsidR="00265DE6">
        <w:fldChar w:fldCharType="end"/>
      </w:r>
      <w:ins w:id="69" w:author="Scott Frey" w:date="2014-12-17T15:11:00Z">
        <w:r w:rsidR="00C03127">
          <w:t xml:space="preserve"> </w:t>
        </w:r>
        <w:r w:rsidR="00C03127">
          <w:fldChar w:fldCharType="begin"/>
        </w:r>
      </w:ins>
      <w:r w:rsidR="00C03127">
        <w:instrText xml:space="preserve"> ADDIN EN.CITE &lt;EndNote&gt;&lt;Cite&gt;&lt;Author&gt;Teuber&lt;/Author&gt;&lt;Year&gt;1949&lt;/Year&gt;&lt;RecNum&gt;4169&lt;/RecNum&gt;&lt;DisplayText&gt;(Teuber, 1949)&lt;/DisplayText&gt;&lt;record&gt;&lt;rec-number&gt;4169&lt;/rec-number&gt;&lt;foreign-keys&gt;&lt;key app="EN" db-id="9fdzddw9asp2wfepsrvvp5ee0tr02st2zwvf"&gt;4169&lt;/key&gt;&lt;/foreign-keys&gt;&lt;ref-type name="Journal Article"&gt;17&lt;/ref-type&gt;&lt;contributors&gt;&lt;authors&gt;&lt;author&gt;Teuber, H-L., Krieger, H.P., Bender, M.B.&lt;/author&gt;&lt;/authors&gt;&lt;/contributors&gt;&lt;titles&gt;&lt;title&gt;Reorganization of sensory function in amputation stumps:  two points discrimination.&lt;/title&gt;&lt;secondary-title&gt;Fed Proc&lt;/secondary-title&gt;&lt;/titles&gt;&lt;periodical&gt;&lt;full-title&gt;Fed Proc&lt;/full-title&gt;&lt;/periodical&gt;&lt;pages&gt;156&lt;/pages&gt;&lt;volume&gt;8&lt;/volume&gt;&lt;dates&gt;&lt;year&gt;1949&lt;/year&gt;&lt;/dates&gt;&lt;urls&gt;&lt;/urls&gt;&lt;/record&gt;&lt;/Cite&gt;&lt;/EndNote&gt;</w:instrText>
      </w:r>
      <w:r w:rsidR="00C03127">
        <w:fldChar w:fldCharType="separate"/>
      </w:r>
      <w:r w:rsidR="00C03127">
        <w:rPr>
          <w:noProof/>
        </w:rPr>
        <w:t>(Teuber, 1949)</w:t>
      </w:r>
      <w:ins w:id="70" w:author="Scott Frey" w:date="2014-12-17T15:11:00Z">
        <w:r w:rsidR="00C03127">
          <w:fldChar w:fldCharType="end"/>
        </w:r>
        <w:r w:rsidR="00C03127" w:rsidRPr="00C03127">
          <w:t xml:space="preserve"> </w:t>
        </w:r>
        <w:r w:rsidR="00C03127">
          <w:fldChar w:fldCharType="begin"/>
        </w:r>
      </w:ins>
      <w:r w:rsidR="00C03127">
        <w:instrText xml:space="preserve"> ADDIN EN.CITE &lt;EndNote&gt;&lt;Cite&gt;&lt;Author&gt;Haber&lt;/Author&gt;&lt;Year&gt;1958&lt;/Year&gt;&lt;RecNum&gt;4167&lt;/RecNum&gt;&lt;DisplayText&gt;(W. B. Haber, 1958)&lt;/DisplayText&gt;&lt;record&gt;&lt;rec-number&gt;4167&lt;/rec-number&gt;&lt;foreign-keys&gt;&lt;key app="EN" db-id="9fdzddw9asp2wfepsrvvp5ee0tr02st2zwvf"&gt;4167&lt;/key&gt;&lt;/foreign-keys&gt;&lt;ref-type name="Journal Article"&gt;17&lt;/ref-type&gt;&lt;contributors&gt;&lt;authors&gt;&lt;author&gt;Haber, W. B.&lt;/author&gt;&lt;/authors&gt;&lt;/contributors&gt;&lt;titles&gt;&lt;title&gt;Reactions to loss of limb: physiological and psychological aspects&lt;/title&gt;&lt;secondary-title&gt;Ann N Y Acad Sci&lt;/secondary-title&gt;&lt;/titles&gt;&lt;periodical&gt;&lt;full-title&gt;Ann N Y Acad Sci&lt;/full-title&gt;&lt;/periodical&gt;&lt;pages&gt;14-24&lt;/pages&gt;&lt;volume&gt;74&lt;/volume&gt;&lt;number&gt;1&lt;/number&gt;&lt;edition&gt;1958/09/30&lt;/edition&gt;&lt;keywords&gt;&lt;keyword&gt;*Amputees&lt;/keyword&gt;&lt;/keywords&gt;&lt;dates&gt;&lt;year&gt;1958&lt;/year&gt;&lt;pub-dates&gt;&lt;date&gt;Sep 30&lt;/date&gt;&lt;/pub-dates&gt;&lt;/dates&gt;&lt;isbn&gt;0077-8923 (Print)&amp;#xD;0077-8923 (Linking)&lt;/isbn&gt;&lt;accession-num&gt;13617845&lt;/accession-num&gt;&lt;urls&gt;&lt;related-urls&gt;&lt;url&gt;http://www.ncbi.nlm.nih.gov/pubmed/13617845&lt;/url&gt;&lt;/related-urls&gt;&lt;/urls&gt;&lt;language&gt;eng&lt;/language&gt;&lt;/record&gt;&lt;/Cite&gt;&lt;/EndNote&gt;</w:instrText>
      </w:r>
      <w:r w:rsidR="00C03127">
        <w:fldChar w:fldCharType="separate"/>
      </w:r>
      <w:r w:rsidR="00C03127">
        <w:rPr>
          <w:noProof/>
        </w:rPr>
        <w:t>(W. B. Haber, 1958)</w:t>
      </w:r>
      <w:ins w:id="71" w:author="Scott Frey" w:date="2014-12-17T15:11:00Z">
        <w:r w:rsidR="00C03127">
          <w:fldChar w:fldCharType="end"/>
        </w:r>
      </w:ins>
      <w:ins w:id="72" w:author="Scott Frey" w:date="2014-12-17T15:12:00Z">
        <w:r w:rsidR="00906C7F">
          <w:t xml:space="preserve">.  Improved localization of touch may be attributable to more focused attention </w:t>
        </w:r>
      </w:ins>
      <w:ins w:id="73" w:author="Scott Frey" w:date="2014-12-17T15:14:00Z">
        <w:r w:rsidR="00906C7F">
          <w:fldChar w:fldCharType="begin"/>
        </w:r>
      </w:ins>
      <w:r w:rsidR="00906C7F">
        <w:instrText xml:space="preserve"> ADDIN EN.CITE &lt;EndNote&gt;&lt;Cite&gt;&lt;Author&gt;Moore&lt;/Author&gt;&lt;Year&gt;1999&lt;/Year&gt;&lt;RecNum&gt;3994&lt;/RecNum&gt;&lt;DisplayText&gt;(Moore, Partner, &amp;amp; Sedgwick, 1999)&lt;/DisplayText&gt;&lt;record&gt;&lt;rec-number&gt;3994&lt;/rec-number&gt;&lt;foreign-keys&gt;&lt;key app="EN" db-id="9fdzddw9asp2wfepsrvvp5ee0tr02st2zwvf"&gt;3994&lt;/key&gt;&lt;key app="ENWeb" db-id="SEAfkwrtmCQAAA1lSNw"&gt;6050&lt;/key&gt;&lt;/foreign-keys&gt;&lt;ref-type name="Journal Article"&gt;17&lt;/ref-type&gt;&lt;contributors&gt;&lt;authors&gt;&lt;author&gt;Moore, C. E.&lt;/author&gt;&lt;author&gt;Partner, A.&lt;/author&gt;&lt;author&gt;Sedgwick, E. M.&lt;/author&gt;&lt;/authors&gt;&lt;/contributors&gt;&lt;auth-address&gt;Department of Clinical Neurophysiology, Southampton General Hospital, UK. cegmoore@hotmail.com&lt;/auth-address&gt;&lt;titles&gt;&lt;title&gt;Cortical focusing is an alternative explanation for improved sensory acuity on an amputation stump&lt;/title&gt;&lt;secondary-title&gt;Neurosci Lett&lt;/secondary-title&gt;&lt;/titles&gt;&lt;periodical&gt;&lt;full-title&gt;Neurosci Lett&lt;/full-title&gt;&lt;/periodical&gt;&lt;pages&gt;185-7&lt;/pages&gt;&lt;volume&gt;270&lt;/volume&gt;&lt;number&gt;3&lt;/number&gt;&lt;edition&gt;1999/08/26&lt;/edition&gt;&lt;keywords&gt;&lt;keyword&gt;Adult&lt;/keyword&gt;&lt;keyword&gt;Amputation Stumps/*physiopathology&lt;/keyword&gt;&lt;keyword&gt;Attention/*physiology&lt;/keyword&gt;&lt;keyword&gt;Female&lt;/keyword&gt;&lt;keyword&gt;Humans&lt;/keyword&gt;&lt;keyword&gt;Male&lt;/keyword&gt;&lt;keyword&gt;Middle Aged&lt;/keyword&gt;&lt;keyword&gt;Neuronal Plasticity&lt;/keyword&gt;&lt;keyword&gt;Reference Values&lt;/keyword&gt;&lt;keyword&gt;Sensation/*physiology&lt;/keyword&gt;&lt;keyword&gt;Skin/physiopathology&lt;/keyword&gt;&lt;keyword&gt;Somatosensory Cortex/*physiopathology&lt;/keyword&gt;&lt;/keywords&gt;&lt;dates&gt;&lt;year&gt;1999&lt;/year&gt;&lt;pub-dates&gt;&lt;date&gt;Aug 6&lt;/date&gt;&lt;/pub-dates&gt;&lt;/dates&gt;&lt;isbn&gt;0304-3940 (Print)&amp;#xD;0304-3940 (Linking)&lt;/isbn&gt;&lt;accession-num&gt;10462125&lt;/accession-num&gt;&lt;urls&gt;&lt;related-urls&gt;&lt;url&gt;http://www.ncbi.nlm.nih.gov/pubmed/10462125&lt;/url&gt;&lt;/related-urls&gt;&lt;/urls&gt;&lt;electronic-resource-num&gt;S0304-3940(99)00478-4 [pii]&lt;/electronic-resource-num&gt;&lt;language&gt;eng&lt;/language&gt;&lt;/record&gt;&lt;/Cite&gt;&lt;/EndNote&gt;</w:instrText>
      </w:r>
      <w:r w:rsidR="00906C7F">
        <w:fldChar w:fldCharType="separate"/>
      </w:r>
      <w:r w:rsidR="00906C7F">
        <w:rPr>
          <w:noProof/>
        </w:rPr>
        <w:t>(Moore, Partner, &amp; Sedgwick, 1999)</w:t>
      </w:r>
      <w:ins w:id="74" w:author="Scott Frey" w:date="2014-12-17T15:14:00Z">
        <w:r w:rsidR="00906C7F">
          <w:fldChar w:fldCharType="end"/>
        </w:r>
      </w:ins>
      <w:ins w:id="75" w:author="Scott Frey" w:date="2014-12-17T15:13:00Z">
        <w:r w:rsidR="00906C7F">
          <w:t xml:space="preserve">.  </w:t>
        </w:r>
      </w:ins>
      <w:ins w:id="76" w:author="Scott Frey" w:date="2014-12-17T15:14:00Z">
        <w:r w:rsidR="00906C7F">
          <w:t>Ev</w:t>
        </w:r>
        <w:r w:rsidR="00906C7F">
          <w:t>i</w:t>
        </w:r>
        <w:r w:rsidR="00906C7F">
          <w:t xml:space="preserve">dence from microstimulation of transected sensory nerves indicates no evidence of </w:t>
        </w:r>
      </w:ins>
      <w:ins w:id="77" w:author="Scott Frey" w:date="2014-12-17T15:18:00Z">
        <w:r w:rsidR="00906C7F">
          <w:t xml:space="preserve">altered </w:t>
        </w:r>
      </w:ins>
      <w:ins w:id="78" w:author="Scott Frey" w:date="2014-12-17T15:14:00Z">
        <w:r w:rsidR="00906C7F">
          <w:t>sens</w:t>
        </w:r>
        <w:r w:rsidR="00906C7F">
          <w:t>a</w:t>
        </w:r>
        <w:r w:rsidR="00906C7F">
          <w:t>tions</w:t>
        </w:r>
      </w:ins>
      <w:ins w:id="79" w:author="Scott Frey" w:date="2014-12-17T15:18:00Z">
        <w:r w:rsidR="00906C7F">
          <w:t>; instead, stimuli were still experienced as ari</w:t>
        </w:r>
        <w:r w:rsidR="00906C7F">
          <w:t>s</w:t>
        </w:r>
        <w:r w:rsidR="00906C7F">
          <w:t>ing from the deafferented regio</w:t>
        </w:r>
      </w:ins>
      <w:ins w:id="80" w:author="Scott Frey" w:date="2014-12-17T15:19:00Z">
        <w:r w:rsidR="00906C7F">
          <w:t>n</w:t>
        </w:r>
      </w:ins>
      <w:ins w:id="81" w:author="Scott Frey" w:date="2014-12-17T15:18:00Z">
        <w:r w:rsidR="00906C7F">
          <w:t xml:space="preserve"> </w:t>
        </w:r>
      </w:ins>
      <w:ins w:id="82" w:author="Scott Frey" w:date="2014-12-17T15:14:00Z">
        <w:r w:rsidR="00906C7F">
          <w:t xml:space="preserve"> </w:t>
        </w:r>
        <w:r w:rsidR="00906C7F">
          <w:fldChar w:fldCharType="begin"/>
        </w:r>
      </w:ins>
      <w:r w:rsidR="00906C7F">
        <w:instrText xml:space="preserve"> ADDIN EN.CITE &lt;EndNote&gt;&lt;Cite&gt;&lt;Author&gt;Moore&lt;/Author&gt;&lt;Year&gt;2000&lt;/Year&gt;&lt;RecNum&gt;2642&lt;/RecNum&gt;&lt;DisplayText&gt;(Moore &amp;amp; Schady, 2000)&lt;/DisplayText&gt;&lt;record&gt;&lt;rec-number&gt;2642&lt;/rec-number&gt;&lt;foreign-keys&gt;&lt;key app="EN" db-id="9fdzddw9asp2wfepsrvvp5ee0tr02st2zwvf"&gt;2642&lt;/key&gt;&lt;key app="ENWeb" db-id="SEAfkwrtmCQAAA1lSNw"&gt;6052&lt;/key&gt;&lt;/foreign-keys&gt;&lt;ref-type name="Journal Article"&gt;17&lt;/ref-type&gt;&lt;contributors&gt;&lt;authors&gt;&lt;author&gt;Moore, C. E.&lt;/author&gt;&lt;author&gt;Schady, W.&lt;/author&gt;&lt;/authors&gt;&lt;/contributors&gt;&lt;auth-address&gt;Department of Clinical Neurophysiology, The Royal Infirmary, Manchester, UK. chris.moore@man.ac.uk&lt;/auth-address&gt;&lt;titles&gt;&lt;title&gt;Investigation of the functional correlates of reorganization within the human somatosensory cortex&lt;/title&gt;&lt;secondary-title&gt;Brain&lt;/secondary-title&gt;&lt;/titles&gt;&lt;periodical&gt;&lt;full-title&gt;Brain&lt;/full-title&gt;&lt;/periodical&gt;&lt;pages&gt;1883-95&lt;/pages&gt;&lt;volume&gt;123 ( Pt 9)&lt;/volume&gt;&lt;edition&gt;2000/08/26&lt;/edition&gt;&lt;keywords&gt;&lt;keyword&gt;Adolescent&lt;/keyword&gt;&lt;keyword&gt;Adult&lt;/keyword&gt;&lt;keyword&gt;Axotomy/*adverse effects&lt;/keyword&gt;&lt;keyword&gt;Hand/innervation/physiopathology&lt;/keyword&gt;&lt;keyword&gt;Humans&lt;/keyword&gt;&lt;keyword&gt;Middle Aged&lt;/keyword&gt;&lt;keyword&gt;Neuronal Plasticity/*physiology&lt;/keyword&gt;&lt;keyword&gt;Peripheral Nerves/*injuries/*physiopathology&lt;/keyword&gt;&lt;keyword&gt;Somatosensory Cortex/*physiopathology&lt;/keyword&gt;&lt;keyword&gt;Somatosensory Disorders/etiology/*physiopathology&lt;/keyword&gt;&lt;keyword&gt;Trauma, Nervous System/*complications&lt;/keyword&gt;&lt;/keywords&gt;&lt;dates&gt;&lt;year&gt;2000&lt;/year&gt;&lt;pub-dates&gt;&lt;date&gt;Sep&lt;/date&gt;&lt;/pub-dates&gt;&lt;/dates&gt;&lt;isbn&gt;0006-8950 (Print)&lt;/isbn&gt;&lt;accession-num&gt;10960052&lt;/accession-num&gt;&lt;urls&gt;&lt;related-urls&gt;&lt;url&gt;http://www.ncbi.nlm.nih.gov/entrez/query.fcgi?cmd=Retrieve&amp;amp;db=PubMed&amp;amp;dopt=Citation&amp;amp;list_uids=10960052&lt;/url&gt;&lt;/related-urls&gt;&lt;/urls&gt;&lt;language&gt;eng&lt;/language&gt;&lt;/record&gt;&lt;/Cite&gt;&lt;/EndNote&gt;</w:instrText>
      </w:r>
      <w:r w:rsidR="00906C7F">
        <w:fldChar w:fldCharType="separate"/>
      </w:r>
      <w:r w:rsidR="00906C7F">
        <w:rPr>
          <w:noProof/>
        </w:rPr>
        <w:t>(Moore &amp; Schady, 2000)</w:t>
      </w:r>
      <w:ins w:id="83" w:author="Scott Frey" w:date="2014-12-17T15:14:00Z">
        <w:r w:rsidR="00906C7F">
          <w:fldChar w:fldCharType="end"/>
        </w:r>
        <w:r w:rsidR="00906C7F">
          <w:t>.</w:t>
        </w:r>
      </w:ins>
      <w:ins w:id="84" w:author="Scott Frey" w:date="2014-12-17T15:19:00Z">
        <w:r w:rsidR="00906C7F">
          <w:t xml:space="preserve"> Likewise, patients that have exper</w:t>
        </w:r>
        <w:r w:rsidR="00906C7F">
          <w:t>i</w:t>
        </w:r>
        <w:r w:rsidR="00906C7F">
          <w:t>enced d</w:t>
        </w:r>
        <w:r w:rsidR="007E5FF5">
          <w:t>igit amputation</w:t>
        </w:r>
      </w:ins>
      <w:ins w:id="85" w:author="Scott Frey" w:date="2014-12-17T15:20:00Z">
        <w:r w:rsidR="007E5FF5">
          <w:t>s</w:t>
        </w:r>
      </w:ins>
      <w:ins w:id="86" w:author="Scott Frey" w:date="2014-12-17T15:19:00Z">
        <w:r w:rsidR="00906C7F">
          <w:t xml:space="preserve">, exhibit an expansion of the representations of the intact fingers, and yet show no </w:t>
        </w:r>
      </w:ins>
      <w:ins w:id="87" w:author="Scott Frey" w:date="2014-12-17T15:20:00Z">
        <w:r w:rsidR="00906C7F">
          <w:t>evidence</w:t>
        </w:r>
      </w:ins>
      <w:ins w:id="88" w:author="Scott Frey" w:date="2014-12-17T15:19:00Z">
        <w:r w:rsidR="00906C7F">
          <w:t xml:space="preserve"> </w:t>
        </w:r>
      </w:ins>
      <w:ins w:id="89" w:author="Scott Frey" w:date="2014-12-17T15:20:00Z">
        <w:r w:rsidR="00906C7F">
          <w:t>of improved sensation</w:t>
        </w:r>
      </w:ins>
      <w:ins w:id="90" w:author="Scott Frey" w:date="2014-12-17T15:21:00Z">
        <w:r w:rsidR="007E5FF5">
          <w:t xml:space="preserve"> </w:t>
        </w:r>
        <w:r w:rsidR="007E5FF5">
          <w:fldChar w:fldCharType="begin"/>
        </w:r>
      </w:ins>
      <w:r w:rsidR="007E5FF5">
        <w:instrText xml:space="preserve"> ADDIN EN.CITE &lt;EndNote&gt;&lt;Cite&gt;&lt;Author&gt;Vega-Bermudez&lt;/Author&gt;&lt;Year&gt;2002&lt;/Year&gt;&lt;RecNum&gt;4139&lt;/RecNum&gt;&lt;DisplayText&gt;(Vega-Bermudez &amp;amp; Johnson, 2002)&lt;/DisplayText&gt;&lt;record&gt;&lt;rec-number&gt;4139&lt;/rec-number&gt;&lt;foreign-keys&gt;&lt;key app="EN" db-id="9fdzddw9asp2wfepsrvvp5ee0tr02st2zwvf"&gt;4139&lt;/key&gt;&lt;/foreign-keys&gt;&lt;ref-type name="Journal Article"&gt;17&lt;/ref-type&gt;&lt;contributors&gt;&lt;authors&gt;&lt;author&gt;Vega-Bermudez, F.&lt;/author&gt;&lt;author&gt;Johnson, K. O.&lt;/author&gt;&lt;/authors&gt;&lt;/contributors&gt;&lt;auth-address&gt;Zanvyl Krieger Mind/Brain Institute, Johns Hopkins University, Baltimore, Maryland 21218, USA. fvega@jhu.edu&lt;/auth-address&gt;&lt;titles&gt;&lt;title&gt;Spatial acuity after digit amputation&lt;/title&gt;&lt;secondary-title&gt;Brain&lt;/secondary-title&gt;&lt;/titles&gt;&lt;periodical&gt;&lt;full-title&gt;Brain&lt;/full-title&gt;&lt;/periodical&gt;&lt;pages&gt;1256-64&lt;/pages&gt;&lt;volume&gt;125&lt;/volume&gt;&lt;number&gt;Pt 6&lt;/number&gt;&lt;edition&gt;2002/05/23&lt;/edition&gt;&lt;keywords&gt;&lt;keyword&gt;Adult&lt;/keyword&gt;&lt;keyword&gt;Aged&lt;/keyword&gt;&lt;keyword&gt;*Amputation/statistics &amp;amp; numerical data&lt;/keyword&gt;&lt;keyword&gt;Fingers/*physiology&lt;/keyword&gt;&lt;keyword&gt;Humans&lt;/keyword&gt;&lt;keyword&gt;Male&lt;/keyword&gt;&lt;keyword&gt;Middle Aged&lt;/keyword&gt;&lt;keyword&gt;Psychomotor Performance/*physiology&lt;/keyword&gt;&lt;keyword&gt;Recognition (Psychology)/physiology&lt;/keyword&gt;&lt;keyword&gt;Space Perception/*physiology&lt;/keyword&gt;&lt;keyword&gt;Statistics, Nonparametric&lt;/keyword&gt;&lt;keyword&gt;Touch/physiology&lt;/keyword&gt;&lt;/keywords&gt;&lt;dates&gt;&lt;year&gt;2002&lt;/year&gt;&lt;pub-dates&gt;&lt;date&gt;Jun&lt;/date&gt;&lt;/pub-dates&gt;&lt;/dates&gt;&lt;isbn&gt;0006-8950 (Print)&amp;#xD;0006-8950 (Linking)&lt;/isbn&gt;&lt;accession-num&gt;12023314&lt;/accession-num&gt;&lt;urls&gt;&lt;related-urls&gt;&lt;url&gt;http://www.ncbi.nlm.nih.gov/pubmed/12023314&lt;/url&gt;&lt;/related-urls&gt;&lt;/urls&gt;&lt;language&gt;eng&lt;/language&gt;&lt;/record&gt;&lt;/Cite&gt;&lt;/EndNote&gt;</w:instrText>
      </w:r>
      <w:r w:rsidR="007E5FF5">
        <w:fldChar w:fldCharType="separate"/>
      </w:r>
      <w:r w:rsidR="007E5FF5">
        <w:rPr>
          <w:noProof/>
        </w:rPr>
        <w:t>(Vega-Bermudez &amp; Johnson, 2002)</w:t>
      </w:r>
      <w:ins w:id="91" w:author="Scott Frey" w:date="2014-12-17T15:21:00Z">
        <w:r w:rsidR="007E5FF5">
          <w:fldChar w:fldCharType="end"/>
        </w:r>
      </w:ins>
      <w:ins w:id="92" w:author="Scott Frey" w:date="2014-12-17T15:20:00Z">
        <w:r w:rsidR="00906C7F">
          <w:t>.</w:t>
        </w:r>
      </w:ins>
    </w:p>
    <w:p w14:paraId="64DDCD2E" w14:textId="0F667378" w:rsidR="00D81C7F" w:rsidRDefault="00D81C7F" w:rsidP="002002C3">
      <w:pPr>
        <w:pStyle w:val="A6-Body"/>
        <w:rPr>
          <w:ins w:id="93" w:author="Scott Frey" w:date="2014-12-18T09:24:00Z"/>
        </w:rPr>
        <w:pPrChange w:id="94" w:author="Scott Frey" w:date="2014-12-17T14:44:00Z">
          <w:pPr>
            <w:pStyle w:val="A6-Body"/>
            <w:jc w:val="center"/>
          </w:pPr>
        </w:pPrChange>
      </w:pPr>
      <w:ins w:id="95" w:author="Scott Frey" w:date="2014-12-17T15:31:00Z">
        <w:r>
          <w:t xml:space="preserve">Here, we revisit the issue of </w:t>
        </w:r>
      </w:ins>
      <w:ins w:id="96" w:author="Scott Frey" w:date="2014-12-17T15:32:00Z">
        <w:r w:rsidR="0045770C">
          <w:t xml:space="preserve">whether changes in cortical organization following </w:t>
        </w:r>
        <w:r>
          <w:t>unilateral</w:t>
        </w:r>
      </w:ins>
      <w:ins w:id="97" w:author="Scott Frey" w:date="2014-12-17T15:31:00Z">
        <w:r>
          <w:t xml:space="preserve"> upper extremity amput</w:t>
        </w:r>
      </w:ins>
      <w:ins w:id="98" w:author="Scott Frey" w:date="2014-12-17T15:32:00Z">
        <w:r w:rsidR="0045770C">
          <w:t>ation, are functionally relevant</w:t>
        </w:r>
      </w:ins>
      <w:ins w:id="99" w:author="Scott Frey" w:date="2014-12-17T15:31:00Z">
        <w:r>
          <w:t xml:space="preserve">.  </w:t>
        </w:r>
      </w:ins>
    </w:p>
    <w:p w14:paraId="68686A9A" w14:textId="6CB9B60B" w:rsidR="00B00314" w:rsidRDefault="00B00314" w:rsidP="002002C3">
      <w:pPr>
        <w:pStyle w:val="A6-Body"/>
        <w:rPr>
          <w:ins w:id="100" w:author="Scott Frey" w:date="2014-12-18T09:24:00Z"/>
        </w:rPr>
        <w:pPrChange w:id="101" w:author="Scott Frey" w:date="2014-12-17T14:44:00Z">
          <w:pPr>
            <w:pStyle w:val="A6-Body"/>
            <w:jc w:val="center"/>
          </w:pPr>
        </w:pPrChange>
      </w:pPr>
      <w:ins w:id="102" w:author="Scott Frey" w:date="2014-12-18T09:24:00Z">
        <w:r>
          <w:t>Hypotheses:  If expanded sensory representations are functionally relevant then:</w:t>
        </w:r>
      </w:ins>
    </w:p>
    <w:p w14:paraId="38DF61DA" w14:textId="7D7AB5B3" w:rsidR="00B00314" w:rsidRDefault="00B00314" w:rsidP="00B00314">
      <w:pPr>
        <w:pStyle w:val="A6-Body"/>
        <w:ind w:left="720"/>
        <w:rPr>
          <w:ins w:id="103" w:author="Scott Frey" w:date="2014-12-18T09:24:00Z"/>
        </w:rPr>
        <w:pPrChange w:id="104" w:author="Scott Frey" w:date="2014-12-18T09:25:00Z">
          <w:pPr>
            <w:pStyle w:val="A6-Body"/>
            <w:jc w:val="center"/>
          </w:pPr>
        </w:pPrChange>
      </w:pPr>
      <w:ins w:id="105" w:author="Scott Frey" w:date="2014-12-18T09:25:00Z">
        <w:r>
          <w:t xml:space="preserve">A. </w:t>
        </w:r>
      </w:ins>
      <w:ins w:id="106" w:author="Scott Frey" w:date="2014-12-18T09:24:00Z">
        <w:r>
          <w:t>Improved sensitivity of face contralateral to amputation</w:t>
        </w:r>
      </w:ins>
    </w:p>
    <w:p w14:paraId="52D044BD" w14:textId="679984DE" w:rsidR="00B00314" w:rsidRDefault="00B00314" w:rsidP="00B00314">
      <w:pPr>
        <w:pStyle w:val="A6-Body"/>
        <w:ind w:left="720"/>
        <w:rPr>
          <w:ins w:id="107" w:author="Scott Frey" w:date="2014-12-18T09:24:00Z"/>
        </w:rPr>
        <w:pPrChange w:id="108" w:author="Scott Frey" w:date="2014-12-18T09:25:00Z">
          <w:pPr>
            <w:pStyle w:val="A6-Body"/>
            <w:jc w:val="center"/>
          </w:pPr>
        </w:pPrChange>
      </w:pPr>
      <w:ins w:id="109" w:author="Scott Frey" w:date="2014-12-18T09:25:00Z">
        <w:r>
          <w:t xml:space="preserve">B. </w:t>
        </w:r>
      </w:ins>
      <w:ins w:id="110" w:author="Scott Frey" w:date="2014-12-18T09:24:00Z">
        <w:r>
          <w:t>Residual forelimb ipsilateral to amputation</w:t>
        </w:r>
      </w:ins>
    </w:p>
    <w:p w14:paraId="0991BC1A" w14:textId="078B27C5" w:rsidR="00B00314" w:rsidRDefault="00B00314" w:rsidP="00B00314">
      <w:pPr>
        <w:pStyle w:val="A6-Body"/>
        <w:ind w:left="720"/>
        <w:rPr>
          <w:ins w:id="111" w:author="Scott Frey" w:date="2014-12-17T15:25:00Z"/>
        </w:rPr>
        <w:pPrChange w:id="112" w:author="Scott Frey" w:date="2014-12-18T09:25:00Z">
          <w:pPr>
            <w:pStyle w:val="A6-Body"/>
            <w:jc w:val="center"/>
          </w:pPr>
        </w:pPrChange>
      </w:pPr>
      <w:ins w:id="113" w:author="Scott Frey" w:date="2014-12-18T09:25:00Z">
        <w:r>
          <w:t xml:space="preserve">C.  </w:t>
        </w:r>
        <w:bookmarkStart w:id="114" w:name="_GoBack"/>
        <w:bookmarkEnd w:id="114"/>
        <w:r>
          <w:t>Hand contralateral to amputation.</w:t>
        </w:r>
      </w:ins>
    </w:p>
    <w:p w14:paraId="4DFD3DC9" w14:textId="4581E58C" w:rsidR="00C03127" w:rsidRPr="00945D06" w:rsidRDefault="0074464B" w:rsidP="002002C3">
      <w:pPr>
        <w:pStyle w:val="A6-Body"/>
        <w:pPrChange w:id="115" w:author="Scott Frey" w:date="2014-12-17T14:44:00Z">
          <w:pPr>
            <w:pStyle w:val="A6-Body"/>
            <w:jc w:val="center"/>
          </w:pPr>
        </w:pPrChange>
      </w:pPr>
      <w:ins w:id="116" w:author="Scott Frey" w:date="2014-12-17T15:23:00Z">
        <w:r>
          <w:t xml:space="preserve"> </w:t>
        </w:r>
      </w:ins>
    </w:p>
    <w:p w14:paraId="58995E85" w14:textId="77777777" w:rsidR="00EF19D6" w:rsidRPr="00945D06" w:rsidRDefault="00EF19D6" w:rsidP="000303E3">
      <w:pPr>
        <w:pStyle w:val="A6-Body"/>
      </w:pPr>
      <w:r w:rsidRPr="00945D06">
        <w:br w:type="page"/>
      </w:r>
    </w:p>
    <w:p w14:paraId="0ECBEAB6" w14:textId="77777777" w:rsidR="000303E3" w:rsidRPr="00945D06" w:rsidRDefault="00357248" w:rsidP="000303E3">
      <w:pPr>
        <w:pStyle w:val="A6-Body"/>
        <w:jc w:val="center"/>
      </w:pPr>
      <w:r w:rsidRPr="00945D06">
        <w:lastRenderedPageBreak/>
        <w:t>Locognosia in Amputees</w:t>
      </w:r>
    </w:p>
    <w:p w14:paraId="2DC88CB5" w14:textId="7CB3A088" w:rsidR="007722C0" w:rsidRDefault="003866B6" w:rsidP="007722C0">
      <w:pPr>
        <w:pStyle w:val="A6-Body"/>
      </w:pPr>
      <w:r>
        <w:t>C</w:t>
      </w:r>
      <w:r w:rsidR="00357248" w:rsidRPr="00945D06">
        <w:t>ortical reorganization following injury to the peripheral nervous system</w:t>
      </w:r>
      <w:r>
        <w:t xml:space="preserve"> has been o</w:t>
      </w:r>
      <w:r>
        <w:t>b</w:t>
      </w:r>
      <w:r>
        <w:t>served</w:t>
      </w:r>
      <w:r w:rsidR="00F46E9F">
        <w:t xml:space="preserve"> in humans </w:t>
      </w:r>
      <w:r w:rsidR="00F46E9F">
        <w:fldChar w:fldCharType="begin">
          <w:fldData xml:space="preserve">PEVuZE5vdGU+PENpdGU+PEF1dGhvcj5Cb2dkYW5vdjwvQXV0aG9yPjxZZWFyPjIwMTI8L1llYXI+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=
</w:fldData>
        </w:fldChar>
      </w:r>
      <w:r w:rsidR="00265DE6">
        <w:instrText xml:space="preserve"> ADDIN EN.CITE </w:instrText>
      </w:r>
      <w:r w:rsidR="00265DE6">
        <w:fldChar w:fldCharType="begin">
          <w:fldData xml:space="preserve">PEVuZE5vdGU+PENpdGU+PEF1dGhvcj5Cb2dkYW5vdjwvQXV0aG9yPjxZZWFyPjIwMTI8L1llYXI+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=
</w:fldData>
        </w:fldChar>
      </w:r>
      <w:r w:rsidR="00265DE6">
        <w:instrText xml:space="preserve"> ADDIN EN.CITE.DATA </w:instrText>
      </w:r>
      <w:r w:rsidR="00265DE6">
        <w:fldChar w:fldCharType="end"/>
      </w:r>
      <w:r w:rsidR="00F46E9F">
        <w:fldChar w:fldCharType="separate"/>
      </w:r>
      <w:r w:rsidR="00265DE6">
        <w:rPr>
          <w:noProof/>
        </w:rPr>
        <w:t>(Bogdanov, Smith, &amp; Frey, 2012; Thomas Elbert et al., 1994; Anke Karl, Niels Birbaumer, Werner Lutzenberger, Leonardo G. Cohen, &amp; Herta Flor, 2001)</w:t>
      </w:r>
      <w:r w:rsidR="00F46E9F">
        <w:fldChar w:fldCharType="end"/>
      </w:r>
      <w:r w:rsidR="00AA5291">
        <w:t>,</w:t>
      </w:r>
      <w:r w:rsidR="00357248" w:rsidRPr="00945D06">
        <w:t xml:space="preserve"> </w:t>
      </w:r>
      <w:r w:rsidR="00AA5291">
        <w:t xml:space="preserve">non-human </w:t>
      </w:r>
      <w:r w:rsidR="00F46E9F">
        <w:t>pr</w:t>
      </w:r>
      <w:r w:rsidR="00F46E9F">
        <w:t>i</w:t>
      </w:r>
      <w:r w:rsidR="00F46E9F">
        <w:t xml:space="preserve">mates </w:t>
      </w:r>
      <w:r w:rsidR="00F46E9F">
        <w:fldChar w:fldCharType="begin">
          <w:fldData xml:space="preserve">PEVuZE5vdGU+PENpdGU+PEF1dGhvcj5KZW5raW5zPC9BdXRob3I+PFllYXI+MTk5MDwvWWVhcj48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</w:fldData>
        </w:fldChar>
      </w:r>
      <w:r w:rsidR="00FA524D">
        <w:instrText xml:space="preserve"> ADDIN EN.CITE </w:instrText>
      </w:r>
      <w:r w:rsidR="00FA524D">
        <w:fldChar w:fldCharType="begin">
          <w:fldData xml:space="preserve">PEVuZE5vdGU+PENpdGU+PEF1dGhvcj5KZW5raW5zPC9BdXRob3I+PFllYXI+MTk5MDwvWWVhcj48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</w:fldData>
        </w:fldChar>
      </w:r>
      <w:r w:rsidR="00FA524D">
        <w:instrText xml:space="preserve"> ADDIN EN.CITE.DATA </w:instrText>
      </w:r>
      <w:r w:rsidR="00FA524D">
        <w:fldChar w:fldCharType="end"/>
      </w:r>
      <w:r w:rsidR="00F46E9F">
        <w:fldChar w:fldCharType="separate"/>
      </w:r>
      <w:r w:rsidR="00FA524D">
        <w:rPr>
          <w:noProof/>
        </w:rPr>
        <w:t>(Jenkins, Merzenich, Ochs, Allard, &amp; Guic-Robles, 1990; Wall et al., 1986)</w:t>
      </w:r>
      <w:r w:rsidR="00F46E9F">
        <w:fldChar w:fldCharType="end"/>
      </w:r>
      <w:r w:rsidR="00AA5291">
        <w:t xml:space="preserve">, and </w:t>
      </w:r>
      <w:r w:rsidR="00F46E9F">
        <w:t xml:space="preserve">rats </w:t>
      </w:r>
      <w:r w:rsidR="00F46E9F">
        <w:fldChar w:fldCharType="begin">
          <w:fldData xml:space="preserve">PEVuZE5vdGU+PENpdGU+PEF1dGhvcj5FbmRvPC9BdXRob3I+PFllYXI+MjAwNzwvWWVhcj48UmVj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</w:fldData>
        </w:fldChar>
      </w:r>
      <w:r w:rsidR="00FA524D">
        <w:instrText xml:space="preserve"> ADDIN EN.CITE </w:instrText>
      </w:r>
      <w:r w:rsidR="00FA524D">
        <w:fldChar w:fldCharType="begin">
          <w:fldData xml:space="preserve">PEVuZE5vdGU+PENpdGU+PEF1dGhvcj5FbmRvPC9BdXRob3I+PFllYXI+MjAwNzwvWWVhcj48UmVj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</w:fldData>
        </w:fldChar>
      </w:r>
      <w:r w:rsidR="00FA524D">
        <w:instrText xml:space="preserve"> ADDIN EN.CITE.DATA </w:instrText>
      </w:r>
      <w:r w:rsidR="00FA524D">
        <w:fldChar w:fldCharType="end"/>
      </w:r>
      <w:r w:rsidR="00F46E9F">
        <w:fldChar w:fldCharType="separate"/>
      </w:r>
      <w:r w:rsidR="00FA524D">
        <w:rPr>
          <w:noProof/>
        </w:rPr>
        <w:t>(Endo, Spenger, Tominaga, Brene, &amp; Olson, 2007; Kleim, Barbay, &amp; Nudo, 1998)</w:t>
      </w:r>
      <w:r w:rsidR="00F46E9F">
        <w:fldChar w:fldCharType="end"/>
      </w:r>
      <w:r w:rsidR="00357248" w:rsidRPr="00945D06">
        <w:t xml:space="preserve">. </w:t>
      </w:r>
      <w:r w:rsidR="007722C0">
        <w:t>While reo</w:t>
      </w:r>
      <w:r w:rsidR="007722C0">
        <w:t>r</w:t>
      </w:r>
      <w:r w:rsidR="007722C0">
        <w:t>ganization has been well established, little is known about the functional correlates that may a</w:t>
      </w:r>
      <w:r w:rsidR="007722C0">
        <w:t>c</w:t>
      </w:r>
      <w:r w:rsidR="007722C0">
        <w:t xml:space="preserve">company these changes. An early study in amputees </w:t>
      </w:r>
      <w:r w:rsidR="007722C0" w:rsidRPr="00945D06">
        <w:t>found lower tactile detection thresholds, i</w:t>
      </w:r>
      <w:r w:rsidR="007722C0" w:rsidRPr="00945D06">
        <w:t>n</w:t>
      </w:r>
      <w:r w:rsidR="007722C0" w:rsidRPr="00945D06">
        <w:t>creased point localization (locognosia), and better two-poi</w:t>
      </w:r>
      <w:r w:rsidR="007722C0">
        <w:t>nt discrimination on the amputated stump</w:t>
      </w:r>
      <w:r w:rsidR="007722C0" w:rsidRPr="00945D06">
        <w:t xml:space="preserve"> </w:t>
      </w:r>
      <w:r w:rsidR="007722C0">
        <w:fldChar w:fldCharType="begin"/>
      </w:r>
      <w:r w:rsidR="00C03127">
        <w:instrText xml:space="preserve"> ADDIN EN.CITE &lt;EndNote&gt;&lt;Cite&gt;&lt;Author&gt;Haber&lt;/Author&gt;&lt;Year&gt;1955&lt;/Year&gt;&lt;RecNum&gt;38&lt;/RecNum&gt;&lt;DisplayText&gt;(W.B. Haber, 1955)&lt;/DisplayText&gt;&lt;record&gt;&lt;rec-number&gt;38&lt;/rec-number&gt;&lt;foreign-keys&gt;&lt;key app="EN" db-id="5z2twsdv7frw5uee29qptvzkxdzda2s5e9f5" timestamp="1416533661"&gt;38&lt;/key&gt;&lt;/foreign-keys&gt;&lt;ref-type name="Journal Article"&gt;17&lt;/ref-type&gt;&lt;contributors&gt;&lt;authors&gt;&lt;author&gt;Haber, W.B.&lt;/author&gt;&lt;/authors&gt;&lt;/contributors&gt;&lt;titles&gt;&lt;title&gt;Effects of loss of limb on sensory functions&lt;/title&gt;&lt;secondary-title&gt;J. Psychol.&lt;/secondary-title&gt;&lt;/titles&gt;&lt;periodical&gt;&lt;full-title&gt;J. Psychol.&lt;/full-title&gt;&lt;/periodical&gt;&lt;pages&gt;115-123&lt;/pages&gt;&lt;keywords&gt;&lt;keyword&gt;_tablet&lt;/keyword&gt;&lt;/keywords&gt;&lt;dates&gt;&lt;year&gt;1955&lt;/year&gt;&lt;pub-dates&gt;&lt;date&gt;1955&lt;/date&gt;&lt;/pub-dates&gt;&lt;/dates&gt;&lt;urls&gt;&lt;/urls&gt;&lt;/record&gt;&lt;/Cite&gt;&lt;/EndNote&gt;</w:instrText>
      </w:r>
      <w:r w:rsidR="007722C0">
        <w:fldChar w:fldCharType="separate"/>
      </w:r>
      <w:r w:rsidR="00C03127">
        <w:rPr>
          <w:noProof/>
        </w:rPr>
        <w:t>(W.B. Haber, 1955)</w:t>
      </w:r>
      <w:r w:rsidR="007722C0">
        <w:fldChar w:fldCharType="end"/>
      </w:r>
      <w:r w:rsidR="007722C0">
        <w:t xml:space="preserve">. </w:t>
      </w:r>
      <w:r w:rsidR="007722C0" w:rsidRPr="00945D06">
        <w:t>Though another study found that even though some amputee patients reported increased sensitivity on the amp</w:t>
      </w:r>
      <w:r w:rsidR="007722C0" w:rsidRPr="00945D06">
        <w:t>u</w:t>
      </w:r>
      <w:r w:rsidR="007722C0" w:rsidRPr="00945D06">
        <w:t>tated stump, objective measures of tactile threshold and two point discrimination did not signif</w:t>
      </w:r>
      <w:r w:rsidR="007722C0" w:rsidRPr="00945D06">
        <w:t>i</w:t>
      </w:r>
      <w:r w:rsidR="007722C0" w:rsidRPr="00945D06">
        <w:t xml:space="preserve">cantly vary from their intact limb, except at areas of scar tissue </w:t>
      </w:r>
      <w:bookmarkStart w:id="117" w:name="ZOTERO_BREF_ypYvHSpw8ucl"/>
      <w:r w:rsidR="007722C0" w:rsidRPr="00945D06">
        <w:t>(Hunter, 2004)</w:t>
      </w:r>
      <w:bookmarkEnd w:id="117"/>
      <w:r w:rsidR="007722C0" w:rsidRPr="00945D06">
        <w:t>.</w:t>
      </w:r>
    </w:p>
    <w:p w14:paraId="0579B90F" w14:textId="460B8CAA" w:rsidR="00EF19D6" w:rsidRPr="00945D06" w:rsidRDefault="007722C0" w:rsidP="00DD19CB">
      <w:pPr>
        <w:pStyle w:val="A6-Body"/>
      </w:pPr>
      <w:r>
        <w:t xml:space="preserve"> </w:t>
      </w:r>
      <w:r w:rsidR="00357248" w:rsidRPr="00945D06">
        <w:t xml:space="preserve">After amputation of a limb the loss of afferent input results in a transient loss of activity in the respective cortical region. Reorganization occurs as intact cortical fields advance into the inactive region resulting in increased cortical representations. </w:t>
      </w:r>
      <w:r>
        <w:t xml:space="preserve">This increased cortical territory could translate to increased sensitivity. </w:t>
      </w:r>
      <w:r w:rsidR="00DD19CB">
        <w:t xml:space="preserve">Yet </w:t>
      </w:r>
      <w:r w:rsidR="00357248" w:rsidRPr="00945D06">
        <w:t>numerous confounds plague any interpretation of i</w:t>
      </w:r>
      <w:r w:rsidR="00357248" w:rsidRPr="00945D06">
        <w:t>n</w:t>
      </w:r>
      <w:r w:rsidR="00357248" w:rsidRPr="00945D06">
        <w:t xml:space="preserve">creased sensitivity on an amputation stump. The severity of deafferenting injury leads to varying degrees of nerve damage and often multiple revision surgeries are needed following </w:t>
      </w:r>
      <w:r w:rsidR="00357248" w:rsidRPr="00945D06">
        <w:rPr>
          <w:rStyle w:val="A6-H1Char"/>
          <w:b w:val="0"/>
        </w:rPr>
        <w:t>the initial amputation. Traumatic neuromas induced by the initial injury or subsequent</w:t>
      </w:r>
      <w:r w:rsidR="00357248" w:rsidRPr="00945D06">
        <w:t xml:space="preserve"> surgeries also co</w:t>
      </w:r>
      <w:r w:rsidR="00357248" w:rsidRPr="00945D06">
        <w:t>n</w:t>
      </w:r>
      <w:r w:rsidR="00357248" w:rsidRPr="00945D06">
        <w:t>tribute to dramatic vari</w:t>
      </w:r>
      <w:r w:rsidR="00DD19CB">
        <w:t>ability among amputee patients.</w:t>
      </w:r>
    </w:p>
    <w:p w14:paraId="29BD2262" w14:textId="6C8B01D5" w:rsidR="00EE6D80" w:rsidRPr="00945D06" w:rsidRDefault="00357248" w:rsidP="000303E3">
      <w:pPr>
        <w:pStyle w:val="A6-Body"/>
      </w:pPr>
      <w:r w:rsidRPr="00945D06">
        <w:t>To avoid the aforementioned confounds and better address whether increased acuity stemming from central adaptations occurs in amputees we tested the</w:t>
      </w:r>
      <w:r w:rsidR="00F46E9F">
        <w:t xml:space="preserve"> functional</w:t>
      </w:r>
      <w:r w:rsidRPr="00945D06">
        <w:t xml:space="preserve"> ability of amp</w:t>
      </w:r>
      <w:r w:rsidRPr="00945D06">
        <w:t>u</w:t>
      </w:r>
      <w:r w:rsidRPr="00945D06">
        <w:t xml:space="preserve">tees to localize tactile stimuli (locognosia) on the ventral wrist area proximally adjacent to their amputation stump. </w:t>
      </w:r>
    </w:p>
    <w:p w14:paraId="57DCCA57" w14:textId="77777777" w:rsidR="00A15130" w:rsidRPr="00945D06" w:rsidRDefault="00357248" w:rsidP="00945D06">
      <w:pPr>
        <w:pStyle w:val="A6-H1"/>
      </w:pPr>
      <w:r w:rsidRPr="00945D06">
        <w:t>M</w:t>
      </w:r>
      <w:r w:rsidR="00A15130" w:rsidRPr="00945D06">
        <w:t>etho</w:t>
      </w:r>
      <w:r w:rsidR="00DA64D2" w:rsidRPr="00945D06">
        <w:t>d</w:t>
      </w:r>
    </w:p>
    <w:p w14:paraId="4C4B430C" w14:textId="77777777" w:rsidR="00EE6D80" w:rsidRPr="00945D06" w:rsidRDefault="00357248" w:rsidP="0054540C">
      <w:pPr>
        <w:pStyle w:val="A6-H2"/>
      </w:pPr>
      <w:r w:rsidRPr="00945D06">
        <w:t>Participants</w:t>
      </w:r>
    </w:p>
    <w:p w14:paraId="7E57FC39" w14:textId="51EA5CFA" w:rsidR="00EE6D80" w:rsidRPr="00945D06" w:rsidRDefault="00357248" w:rsidP="00945D06">
      <w:pPr>
        <w:pStyle w:val="A6-Body"/>
      </w:pPr>
      <w:r w:rsidRPr="00945D06">
        <w:t xml:space="preserve">Informed consent (in accordance with local ethics committee </w:t>
      </w:r>
      <w:r w:rsidR="00DD19CB">
        <w:t>recommendations) was gi</w:t>
      </w:r>
      <w:r w:rsidR="00DD19CB">
        <w:t>v</w:t>
      </w:r>
      <w:r w:rsidR="00DD19CB">
        <w:t>en by 22 healthy adults, ages 27–64 (mean 47.52</w:t>
      </w:r>
      <w:r w:rsidRPr="00945D06">
        <w:t>) and 22 upper limb amputees (11 above elbow and 11 bel</w:t>
      </w:r>
      <w:r w:rsidR="00663CBB">
        <w:t>ow elbow), ages 20–67 (mean 47.77</w:t>
      </w:r>
      <w:r w:rsidRPr="00945D06">
        <w:t xml:space="preserve">). </w:t>
      </w:r>
    </w:p>
    <w:p w14:paraId="107400E2" w14:textId="77777777" w:rsidR="00EE6D80" w:rsidRPr="00945D06" w:rsidRDefault="00357248" w:rsidP="00945D06">
      <w:pPr>
        <w:pStyle w:val="A6-H2"/>
      </w:pPr>
      <w:r w:rsidRPr="00945D06">
        <w:t>Materials and Procedure</w:t>
      </w:r>
    </w:p>
    <w:p w14:paraId="4D52A06A" w14:textId="07C40503" w:rsidR="00EE6D80" w:rsidRPr="00945D06" w:rsidRDefault="00357248" w:rsidP="000303E3">
      <w:pPr>
        <w:pStyle w:val="A6-Body"/>
      </w:pPr>
      <w:r w:rsidRPr="00351AD9">
        <w:t>Using the locognosia method</w:t>
      </w:r>
      <w:r w:rsidRPr="00945D06">
        <w:t xml:space="preserve"> introduced by </w:t>
      </w:r>
      <w:r w:rsidR="00FA524D">
        <w:fldChar w:fldCharType="begin"/>
      </w:r>
      <w:r w:rsidR="00FA524D">
        <w:instrText xml:space="preserve"> ADDIN EN.CITE &lt;EndNote&gt;&lt;Cite AuthorYear="1"&gt;&lt;Author&gt;Noordenbos&lt;/Author&gt;&lt;Year&gt;1972&lt;/Year&gt;&lt;RecNum&gt;35&lt;/RecNum&gt;&lt;DisplayText&gt;Noordenbos (1972)&lt;/DisplayText&gt;&lt;record&gt;&lt;rec-number&gt;35&lt;/rec-number&gt;&lt;foreign-keys&gt;&lt;key app="EN" db-id="5z2twsdv7frw5uee29qptvzkxdzda2s5e9f5" timestamp="1416533661"&gt;35&lt;/key&gt;&lt;/foreign-keys&gt;&lt;ref-type name="Book Section"&gt;5&lt;/ref-type&gt;&lt;contributors&gt;&lt;authors&gt;&lt;author&gt;Noordenbos, W.&lt;/author&gt;&lt;/authors&gt;&lt;/contributors&gt;&lt;titles&gt;&lt;title&gt;The sensory stimulus and the verbalization of the response-the pain problem.&lt;/title&gt;&lt;secondary-title&gt;G.G. Somjen (Ed.), Neurophysiology Studies in Man&lt;/secondary-title&gt;&lt;/titles&gt;&lt;keywords&gt;&lt;keyword&gt;_tablet&lt;/keyword&gt;&lt;/keywords&gt;&lt;dates&gt;&lt;year&gt;1972&lt;/year&gt;&lt;pub-dates&gt;&lt;date&gt;1972&lt;/date&gt;&lt;/pub-dates&gt;&lt;/dates&gt;&lt;pub-location&gt;Amsterdam&lt;/pub-location&gt;&lt;publisher&gt;Excerpta Medica&lt;/publisher&gt;&lt;urls&gt;&lt;/urls&gt;&lt;/record&gt;&lt;/Cite&gt;&lt;/EndNote&gt;</w:instrText>
      </w:r>
      <w:r w:rsidR="00FA524D">
        <w:fldChar w:fldCharType="separate"/>
      </w:r>
      <w:r w:rsidR="00FA524D">
        <w:rPr>
          <w:noProof/>
        </w:rPr>
        <w:t>Noordenbos (1972)</w:t>
      </w:r>
      <w:r w:rsidR="00FA524D">
        <w:fldChar w:fldCharType="end"/>
      </w:r>
      <w:r w:rsidR="00FA524D">
        <w:t xml:space="preserve"> </w:t>
      </w:r>
      <w:r w:rsidRPr="00945D06">
        <w:t xml:space="preserve">we measured the ability to localize touch (locognosia) on the residual limb and, if applicable, intact hand of upper-limb amputees, as well as the hands of healthy adults. The locognosia task requires participants to mark the perceived site of unseen dermal stimulation with a pen. For example, if testing the left hand of a healthy adult the participant would hold a pen in their right hand in order to respond to stimulation on the left, conversely they would use their left hand to respond to </w:t>
      </w:r>
      <w:r w:rsidR="00094A58">
        <w:t>stimulation on the right.</w:t>
      </w:r>
      <w:r w:rsidRPr="00945D06">
        <w:t xml:space="preserve"> While participants held the response pen in their hand whenever possible, amputees had to use another effector when testing their intact hand or in cases of bilateral amputation. Partic</w:t>
      </w:r>
      <w:r w:rsidRPr="00945D06">
        <w:t>i</w:t>
      </w:r>
      <w:r w:rsidRPr="00945D06">
        <w:t xml:space="preserve">pants were allowed to use whatever effector they felt the most comfortable with and ultimately chose to either hold the pen with their prosthetic limb, in their teeth/mouth, under the crease of the arm, or strapped to the residual limb, see Figure #. Table 1 offers a breakdown of effectors used by each participant. </w:t>
      </w:r>
    </w:p>
    <w:p w14:paraId="75E0D2D4" w14:textId="6AD56368" w:rsidR="00EE6D80" w:rsidRPr="00945D06" w:rsidRDefault="00945D06" w:rsidP="000303E3">
      <w:pPr>
        <w:pStyle w:val="A6-Body"/>
      </w:pPr>
      <w:r>
        <w:rPr>
          <w:rStyle w:val="A6-H3Char"/>
        </w:rPr>
        <w:t xml:space="preserve">response </w:t>
      </w:r>
      <w:r w:rsidR="007508A2" w:rsidRPr="00945D06">
        <w:rPr>
          <w:rStyle w:val="A6-H3Char"/>
        </w:rPr>
        <w:t>accuracy measure</w:t>
      </w:r>
      <w:r w:rsidR="00357248" w:rsidRPr="00945D06">
        <w:rPr>
          <w:rStyle w:val="A6-H3Char"/>
        </w:rPr>
        <w:t>.</w:t>
      </w:r>
      <w:r w:rsidR="00357248" w:rsidRPr="00945D06">
        <w:t xml:space="preserve"> To account for possible differences in response accuracy a calibration sheet was completed prior to the locognosia task, which required participants to mark a </w:t>
      </w:r>
      <w:r w:rsidR="00094A58">
        <w:t xml:space="preserve">series of </w:t>
      </w:r>
      <w:r w:rsidR="00357248" w:rsidRPr="00945D06">
        <w:t>visible target</w:t>
      </w:r>
      <w:r w:rsidR="00094A58">
        <w:t>s</w:t>
      </w:r>
      <w:r w:rsidR="00357248" w:rsidRPr="00945D06">
        <w:t xml:space="preserve"> using each chosen effector. Participants were seated at a table and asked to don red tinted goggles, which prevent the wearer from discerning a range of similar co</w:t>
      </w:r>
      <w:r w:rsidR="00357248" w:rsidRPr="00945D06">
        <w:t>l</w:t>
      </w:r>
      <w:r w:rsidR="00357248" w:rsidRPr="00945D06">
        <w:t xml:space="preserve">ors. </w:t>
      </w:r>
      <w:r w:rsidR="00094A58" w:rsidRPr="00945D06">
        <w:t>An</w:t>
      </w:r>
      <w:r w:rsidR="00357248" w:rsidRPr="00945D06">
        <w:t xml:space="preserve"> 8.5”×11” sheet of white printer paper with 10 randomly placed black points (~.5mm</w:t>
      </w:r>
      <w:r w:rsidR="00094A58">
        <w:t xml:space="preserve"> in diameter</w:t>
      </w:r>
      <w:r w:rsidR="00357248" w:rsidRPr="00945D06">
        <w:t xml:space="preserve">) was placed in front of the participant. Participants were required to mark each point as accurately as possible with an orange response pen. The orange marks are indiscernible to the participant while wearing the goggles, consequently participants were encouraged to start at the top of the sheet and work their way down to help avoid missing any points. One calibration sheet was completed for each effector that would be used during the locognosia task. </w:t>
      </w:r>
    </w:p>
    <w:p w14:paraId="425548C3" w14:textId="77777777" w:rsidR="00094A58" w:rsidRDefault="00357248" w:rsidP="007508A2">
      <w:pPr>
        <w:pStyle w:val="A6-Body"/>
      </w:pPr>
      <w:r w:rsidRPr="00945D06">
        <w:rPr>
          <w:rStyle w:val="A6-H3Char"/>
        </w:rPr>
        <w:t>locognosia.</w:t>
      </w:r>
      <w:r w:rsidR="00094A58">
        <w:t xml:space="preserve"> Video records were collected during the locognosia task.</w:t>
      </w:r>
      <w:r w:rsidRPr="00945D06">
        <w:t xml:space="preserve"> To avoid any pe</w:t>
      </w:r>
      <w:r w:rsidRPr="00945D06">
        <w:t>r</w:t>
      </w:r>
      <w:r w:rsidRPr="00945D06">
        <w:t>formance feedback participants were asked to keep the goggles on until the end of the locognosia task. While the participant looked away and with an arm resting ventral side up on the table 16 pink target marks were made visually following a template, see Figure #, on the palmar surface of the subjects hand. A suprathreshold tactile stimulus (6.10 Semmes-Weinstein monofiliment) was delivered for approximately two seconds to a single target. The researcher waited for any visible depressions or pigment changes to return to normal before giving a verbal “Go” cue. U</w:t>
      </w:r>
      <w:r w:rsidRPr="00945D06">
        <w:t>p</w:t>
      </w:r>
      <w:r w:rsidRPr="00945D06">
        <w:t>on the cue the participant reoriented their gaze to their hand, and using the orange response pen made a small mark where they had felt the stimulation. The participant once more looked away as the researcher measured the distance between the pink mark (target) and the participants o</w:t>
      </w:r>
      <w:r w:rsidRPr="00945D06">
        <w:t>r</w:t>
      </w:r>
      <w:r w:rsidRPr="00945D06">
        <w:t>ange dot (response) to the nearest 1 mm using a caliper.</w:t>
      </w:r>
    </w:p>
    <w:p w14:paraId="4D05046E" w14:textId="6E65325A" w:rsidR="00EE6D80" w:rsidRPr="00945D06" w:rsidRDefault="00357248" w:rsidP="007508A2">
      <w:pPr>
        <w:pStyle w:val="A6-Body"/>
      </w:pPr>
      <w:r w:rsidRPr="00945D06">
        <w:t xml:space="preserve"> Stimuli were delivered to all 16 target marks in pseudo-random order; order</w:t>
      </w:r>
      <w:r w:rsidR="00094A58">
        <w:t>s</w:t>
      </w:r>
      <w:r w:rsidRPr="00945D06">
        <w:t xml:space="preserve"> for each run </w:t>
      </w:r>
      <w:r w:rsidR="00094A58">
        <w:t>were generated using MatLab (Mathworks-Natick, MA).</w:t>
      </w:r>
      <w:r w:rsidRPr="00945D06">
        <w:t xml:space="preserve">  Once all marks had been tested alcohol was used to remove the ink so that the experimenter could distinguish future marks. The same process was repeated at the next location. In healthy controls, locations tested included both hands. In unilateral amputees both forearms as well as their intact hand were tested. In b</w:t>
      </w:r>
      <w:r w:rsidRPr="00945D06">
        <w:t>i</w:t>
      </w:r>
      <w:r w:rsidRPr="00945D06">
        <w:t>lateral amputees both forearms were tested. If any limbs were amputated above the elbow no measures were taken for that limb. Ten pink target marks were made on the forearm using a stencil, see Figure #. After each location was tested, we repeated the process for a total of three passes at each location. The mean of the participants’ response error (difference between target and response) was computed across all points, and used as the locognosia score (ability to loca</w:t>
      </w:r>
      <w:r w:rsidRPr="00945D06">
        <w:t>l</w:t>
      </w:r>
      <w:r w:rsidRPr="00945D06">
        <w:t>ize tactile stimuli) for that location.</w:t>
      </w:r>
    </w:p>
    <w:p w14:paraId="5487BBB6" w14:textId="77777777" w:rsidR="00EE6D80" w:rsidRPr="00945D06" w:rsidRDefault="00357248" w:rsidP="007508A2">
      <w:pPr>
        <w:pStyle w:val="A6-Body"/>
        <w:jc w:val="center"/>
      </w:pPr>
      <w:r w:rsidRPr="00945D06">
        <w:t>---------------------------</w:t>
      </w:r>
    </w:p>
    <w:p w14:paraId="76392774" w14:textId="77777777" w:rsidR="00EE6D80" w:rsidRPr="00945D06" w:rsidRDefault="00357248" w:rsidP="007508A2">
      <w:pPr>
        <w:pStyle w:val="A6-Body"/>
        <w:jc w:val="center"/>
      </w:pPr>
      <w:r w:rsidRPr="00945D06">
        <w:t>Insert Figure 2 About Here</w:t>
      </w:r>
    </w:p>
    <w:p w14:paraId="09AB9464" w14:textId="77777777" w:rsidR="00EE6D80" w:rsidRPr="00945D06" w:rsidRDefault="00357248" w:rsidP="007508A2">
      <w:pPr>
        <w:pStyle w:val="A6-Body"/>
        <w:jc w:val="center"/>
      </w:pPr>
      <w:r w:rsidRPr="00945D06">
        <w:t>---------------------------</w:t>
      </w:r>
    </w:p>
    <w:p w14:paraId="16686E90" w14:textId="77777777" w:rsidR="00EE6D80" w:rsidRPr="00945D06" w:rsidRDefault="00357248" w:rsidP="00945D06">
      <w:pPr>
        <w:pStyle w:val="A6-H1"/>
      </w:pPr>
      <w:r w:rsidRPr="00945D06">
        <w:t>Results</w:t>
      </w:r>
    </w:p>
    <w:p w14:paraId="3F664090" w14:textId="77777777" w:rsidR="007508A2" w:rsidRPr="00945D06" w:rsidRDefault="007508A2" w:rsidP="00945D06">
      <w:pPr>
        <w:pStyle w:val="A6-H2"/>
      </w:pPr>
      <w:r w:rsidRPr="00945D06">
        <w:t>Response Accuracy</w:t>
      </w:r>
    </w:p>
    <w:p w14:paraId="50C79B45" w14:textId="37EA4A0D" w:rsidR="00EE6D80" w:rsidRPr="00945D06" w:rsidRDefault="00357248" w:rsidP="007508A2">
      <w:pPr>
        <w:pStyle w:val="A6-Body"/>
      </w:pPr>
      <w:r w:rsidRPr="00945D06">
        <w:t xml:space="preserve">Among controls the grouped mean error when responding with the left hand was 0.47mm and 0.33mm for the right hand. Similarly for amputees, the grouped mean error when responding with the left and right hand was 0.33mm and 0.43mm, respectively.  Among amputees who chose to respond with the pen affixed to their forearms the grouped mean was 0.32mm for the left forearm and 0.41mm for the right. The greatest error came from responses using either the mouth or prosthesis with a grouped mean error of 0.80mm when holding the pen in their mouth or teeth, 1.05mm when using their left prosthesis, and 0.57mm when using their right prosthesis. The disparity between mean error for the left and right </w:t>
      </w:r>
      <w:r w:rsidR="0054540C">
        <w:t>may be due to sample size.</w:t>
      </w:r>
      <w:r w:rsidRPr="00945D06">
        <w:t xml:space="preserve"> We chose not to run significance tests on the response-accuracy data by chosen effector due to the infrequency of use among certain choices. The effect of accuracy error on our results should be minimal rel</w:t>
      </w:r>
      <w:r w:rsidRPr="00945D06">
        <w:t>a</w:t>
      </w:r>
      <w:r w:rsidRPr="00945D06">
        <w:t>tive to the observed locognosia scores. See Table 1 for participants mean error by effector ch</w:t>
      </w:r>
      <w:r w:rsidRPr="00945D06">
        <w:t>o</w:t>
      </w:r>
      <w:r w:rsidRPr="00945D06">
        <w:t xml:space="preserve">sen. </w:t>
      </w:r>
    </w:p>
    <w:p w14:paraId="149C806F" w14:textId="77777777" w:rsidR="007508A2" w:rsidRPr="0054540C" w:rsidRDefault="007508A2" w:rsidP="0054540C">
      <w:pPr>
        <w:pStyle w:val="A6-H2"/>
      </w:pPr>
      <w:r w:rsidRPr="0054540C">
        <w:t>Locognosia</w:t>
      </w:r>
    </w:p>
    <w:p w14:paraId="32279BAE" w14:textId="77777777" w:rsidR="0054540C" w:rsidRDefault="00357248" w:rsidP="000303E3">
      <w:pPr>
        <w:pStyle w:val="A6-Body"/>
      </w:pPr>
      <w:r w:rsidRPr="00945D06">
        <w:t>Among unilateral below elbow amputees (n=7) a within-subjects ANOVA found no si</w:t>
      </w:r>
      <w:r w:rsidRPr="00945D06">
        <w:t>g</w:t>
      </w:r>
      <w:r w:rsidRPr="00945D06">
        <w:t xml:space="preserve">nificant difference between their affected wrist and unaffected wrist, (p=0.46). </w:t>
      </w:r>
    </w:p>
    <w:p w14:paraId="52F7D80C" w14:textId="6687CA31" w:rsidR="00EE6D80" w:rsidRPr="0054540C" w:rsidRDefault="0054540C" w:rsidP="000303E3">
      <w:pPr>
        <w:pStyle w:val="A6-Body"/>
        <w:rPr>
          <w:color w:val="FF0000"/>
        </w:rPr>
      </w:pPr>
      <w:r w:rsidRPr="0054540C">
        <w:rPr>
          <w:color w:val="FF0000"/>
        </w:rPr>
        <w:t>SCOTT: Would it be too much of a stretch to include analysis</w:t>
      </w:r>
      <w:r w:rsidR="00357248" w:rsidRPr="0054540C">
        <w:rPr>
          <w:color w:val="FF0000"/>
        </w:rPr>
        <w:t xml:space="preserve"> </w:t>
      </w:r>
      <w:r w:rsidRPr="0054540C">
        <w:rPr>
          <w:color w:val="FF0000"/>
        </w:rPr>
        <w:t>on the intact hand of a</w:t>
      </w:r>
      <w:r w:rsidRPr="0054540C">
        <w:rPr>
          <w:color w:val="FF0000"/>
        </w:rPr>
        <w:t>m</w:t>
      </w:r>
      <w:r w:rsidRPr="0054540C">
        <w:rPr>
          <w:color w:val="FF0000"/>
        </w:rPr>
        <w:t>putees compared to controls? Possible interhemispheric interactions? I am trying to make sense of including the above elbow amputees.</w:t>
      </w:r>
    </w:p>
    <w:p w14:paraId="09282745" w14:textId="77777777" w:rsidR="00EE6D80" w:rsidRPr="00945D06" w:rsidRDefault="00357248" w:rsidP="00945D06">
      <w:pPr>
        <w:pStyle w:val="A6-H1"/>
      </w:pPr>
      <w:r w:rsidRPr="00945D06">
        <w:t>Discussion</w:t>
      </w:r>
    </w:p>
    <w:p w14:paraId="64772C8D" w14:textId="77777777" w:rsidR="00EE6D80" w:rsidRPr="00945D06" w:rsidRDefault="00357248" w:rsidP="007508A2">
      <w:pPr>
        <w:pStyle w:val="A6-Body"/>
      </w:pPr>
      <w:r w:rsidRPr="00945D06">
        <w:t>Following loss of input, the receptive field properties of deafferented sensory neurons previously responsive to stimuli from the affected hand come to respond to stimuli delivered to the residual forelimb or lower face. This shift of receptive fields leads to a larger number of units coding stimuli delivered to these somatotopically adjacent regions. The consequences of this dramatic functional reorganization, if any, remain contentious.</w:t>
      </w:r>
    </w:p>
    <w:p w14:paraId="082146FD" w14:textId="6DFC02B5" w:rsidR="007508A2" w:rsidRPr="00945D06" w:rsidRDefault="00357248" w:rsidP="00FA524D">
      <w:pPr>
        <w:pStyle w:val="A6-Body"/>
      </w:pPr>
      <w:r w:rsidRPr="00945D06">
        <w:t>We found no significant difference between the wrist area of the amputated limb and the corresponding area of their intact limb.</w:t>
      </w:r>
      <w:r w:rsidR="0054540C">
        <w:t xml:space="preserve"> This suggests that previous findings of increased sensiti</w:t>
      </w:r>
      <w:r w:rsidR="0054540C">
        <w:t>v</w:t>
      </w:r>
      <w:r w:rsidR="0054540C">
        <w:t xml:space="preserve">ity on the amputated stump could be due to </w:t>
      </w:r>
      <w:r w:rsidR="00FA524D">
        <w:t>peripheral changes (scarring, neuromas, etc.) and not cortical reorganization.</w:t>
      </w:r>
      <w:r w:rsidR="007508A2" w:rsidRPr="00945D06">
        <w:br w:type="page"/>
      </w:r>
    </w:p>
    <w:p w14:paraId="7FACFDE5" w14:textId="77777777" w:rsidR="00EE6D80" w:rsidRPr="00945D06" w:rsidRDefault="00357248" w:rsidP="00FA524D">
      <w:pPr>
        <w:pStyle w:val="A6-H1"/>
      </w:pPr>
      <w:r w:rsidRPr="00FA524D">
        <w:rPr>
          <w:b w:val="0"/>
        </w:rPr>
        <w:t>References</w:t>
      </w:r>
    </w:p>
    <w:p w14:paraId="7115E2C0" w14:textId="77777777" w:rsidR="009B22D1" w:rsidRDefault="00FA524D" w:rsidP="009B22D1">
      <w:pPr>
        <w:pStyle w:val="Reference"/>
        <w:spacing w:line="240" w:lineRule="auto"/>
        <w:rPr>
          <w:noProof/>
        </w:rPr>
      </w:pPr>
      <w:r>
        <w:fldChar w:fldCharType="begin"/>
      </w:r>
      <w:r>
        <w:instrText xml:space="preserve"> ADDIN EN.REFLIST </w:instrText>
      </w:r>
      <w:r>
        <w:fldChar w:fldCharType="separate"/>
      </w:r>
      <w:r w:rsidR="009B22D1">
        <w:rPr>
          <w:noProof/>
        </w:rPr>
        <w:t xml:space="preserve">Bjorkman, A., Rosen, B., van Westen, D., Larsson, E. M., &amp; Lundborg, G. (2004). Acute improvement of contralateral hand function after deafferentation. </w:t>
      </w:r>
      <w:r w:rsidR="009B22D1" w:rsidRPr="009B22D1">
        <w:rPr>
          <w:i/>
          <w:noProof/>
        </w:rPr>
        <w:t>Neuroreport, 15</w:t>
      </w:r>
      <w:r w:rsidR="009B22D1">
        <w:rPr>
          <w:noProof/>
        </w:rPr>
        <w:t xml:space="preserve">(12), 1861-1865. </w:t>
      </w:r>
    </w:p>
    <w:p w14:paraId="01F89CEF" w14:textId="77777777" w:rsidR="009B22D1" w:rsidRDefault="009B22D1" w:rsidP="009B22D1">
      <w:pPr>
        <w:pStyle w:val="Reference"/>
        <w:spacing w:line="240" w:lineRule="auto"/>
        <w:rPr>
          <w:noProof/>
        </w:rPr>
      </w:pPr>
      <w:r>
        <w:rPr>
          <w:noProof/>
        </w:rPr>
        <w:t xml:space="preserve">Bjorkman, A., Weibull, A., Rosen, B., Svensson, J., &amp; Lundborg, G. (2009). Rapid cortical reorganisation and improved sensitivity of the hand following cutaneous anaesthesia of the forearm. </w:t>
      </w:r>
      <w:r w:rsidRPr="009B22D1">
        <w:rPr>
          <w:i/>
          <w:noProof/>
        </w:rPr>
        <w:t>Eur J Neurosci, 29</w:t>
      </w:r>
      <w:r>
        <w:rPr>
          <w:noProof/>
        </w:rPr>
        <w:t>(4), 837-844. doi: EJN6629 [pii]</w:t>
      </w:r>
    </w:p>
    <w:p w14:paraId="289543D5" w14:textId="77777777" w:rsidR="009B22D1" w:rsidRDefault="009B22D1" w:rsidP="009B22D1">
      <w:pPr>
        <w:pStyle w:val="Reference"/>
        <w:spacing w:line="240" w:lineRule="auto"/>
        <w:rPr>
          <w:noProof/>
        </w:rPr>
      </w:pPr>
      <w:r>
        <w:rPr>
          <w:noProof/>
        </w:rPr>
        <w:t>10.1111/j.1460-9568.2009.06629.x</w:t>
      </w:r>
    </w:p>
    <w:p w14:paraId="14F762FF" w14:textId="77777777" w:rsidR="009B22D1" w:rsidRDefault="009B22D1" w:rsidP="009B22D1">
      <w:pPr>
        <w:pStyle w:val="Reference"/>
        <w:spacing w:line="240" w:lineRule="auto"/>
        <w:rPr>
          <w:noProof/>
        </w:rPr>
      </w:pPr>
      <w:r>
        <w:rPr>
          <w:noProof/>
        </w:rPr>
        <w:t xml:space="preserve">Bogdanov, S., Smith, J., &amp; Frey, S. H. (2012). Former Hand Territory Activity Increases After Amputation During Intact Hand Movements, but Is Unaffected by Illusory Visual Feedback. </w:t>
      </w:r>
      <w:r w:rsidRPr="009B22D1">
        <w:rPr>
          <w:i/>
          <w:noProof/>
        </w:rPr>
        <w:t>Neurorehabilitation and Neural Repair, 26</w:t>
      </w:r>
      <w:r>
        <w:rPr>
          <w:noProof/>
        </w:rPr>
        <w:t>, 604-615. doi: 10.1177/1545968311429687</w:t>
      </w:r>
    </w:p>
    <w:p w14:paraId="63A050B5" w14:textId="77777777" w:rsidR="009B22D1" w:rsidRDefault="009B22D1" w:rsidP="009B22D1">
      <w:pPr>
        <w:pStyle w:val="Reference"/>
        <w:spacing w:line="240" w:lineRule="auto"/>
        <w:rPr>
          <w:noProof/>
        </w:rPr>
      </w:pPr>
      <w:r>
        <w:rPr>
          <w:noProof/>
        </w:rPr>
        <w:t xml:space="preserve">Cronholm, B. (1951). Phantom limbs in amputees; a study of changes in the integration of centripetal impulses with special reference to referred sensations. </w:t>
      </w:r>
      <w:r w:rsidRPr="009B22D1">
        <w:rPr>
          <w:i/>
          <w:noProof/>
        </w:rPr>
        <w:t>Acta Psychiatr Neurol Scand Suppl, 72</w:t>
      </w:r>
      <w:r>
        <w:rPr>
          <w:noProof/>
        </w:rPr>
        <w:t xml:space="preserve">, 1-310. </w:t>
      </w:r>
    </w:p>
    <w:p w14:paraId="17C257A6" w14:textId="77777777" w:rsidR="009B22D1" w:rsidRDefault="009B22D1" w:rsidP="009B22D1">
      <w:pPr>
        <w:pStyle w:val="Reference"/>
        <w:spacing w:line="240" w:lineRule="auto"/>
        <w:rPr>
          <w:noProof/>
        </w:rPr>
      </w:pPr>
      <w:r>
        <w:rPr>
          <w:noProof/>
        </w:rPr>
        <w:t xml:space="preserve">Elbert, T., Flor, H., Birbaumer, N., Knecht, S., Hampson, S., Larbig, W., &amp; Taub, E. (1994). Extensive reorganization of the somatosensory cortex in adult humans after nervous system injury. </w:t>
      </w:r>
      <w:r w:rsidRPr="009B22D1">
        <w:rPr>
          <w:i/>
          <w:noProof/>
        </w:rPr>
        <w:t>Neuroreport, 5</w:t>
      </w:r>
      <w:r>
        <w:rPr>
          <w:noProof/>
        </w:rPr>
        <w:t xml:space="preserve">(18), 2593-2597. </w:t>
      </w:r>
    </w:p>
    <w:p w14:paraId="45223EFA" w14:textId="77777777" w:rsidR="009B22D1" w:rsidRDefault="009B22D1" w:rsidP="009B22D1">
      <w:pPr>
        <w:pStyle w:val="Reference"/>
        <w:spacing w:line="240" w:lineRule="auto"/>
        <w:rPr>
          <w:noProof/>
        </w:rPr>
      </w:pPr>
      <w:r>
        <w:rPr>
          <w:noProof/>
        </w:rPr>
        <w:t xml:space="preserve">Elbert, Thomas, Flor, Herta, Birbaumer, Niels, Knecht, Stefan, Hampson, Scott, Larbig, Wolfgang, &amp; Taub, Edward. (1994). Extensive reorganization of the somatosensory cortex in adult humans after nervous system injury. </w:t>
      </w:r>
      <w:r w:rsidRPr="009B22D1">
        <w:rPr>
          <w:i/>
          <w:noProof/>
        </w:rPr>
        <w:t>Neuroreport, 5</w:t>
      </w:r>
      <w:r>
        <w:rPr>
          <w:noProof/>
        </w:rPr>
        <w:t xml:space="preserve">, 2593–2597. </w:t>
      </w:r>
    </w:p>
    <w:p w14:paraId="385ABAD5" w14:textId="77777777" w:rsidR="009B22D1" w:rsidRDefault="009B22D1" w:rsidP="009B22D1">
      <w:pPr>
        <w:pStyle w:val="Reference"/>
        <w:spacing w:line="240" w:lineRule="auto"/>
        <w:rPr>
          <w:noProof/>
        </w:rPr>
      </w:pPr>
      <w:r>
        <w:rPr>
          <w:noProof/>
        </w:rPr>
        <w:t xml:space="preserve">Endo, T., Spenger, C., Tominaga, T., Brene, S., &amp; Olson, L. (2007). Cortical sensory map rearrangement after spinal cord injury: fMRI responses linked to Nogo signalling. </w:t>
      </w:r>
      <w:r w:rsidRPr="009B22D1">
        <w:rPr>
          <w:i/>
          <w:noProof/>
        </w:rPr>
        <w:t>Brain, 130</w:t>
      </w:r>
      <w:r>
        <w:rPr>
          <w:noProof/>
        </w:rPr>
        <w:t>, 2951-2961. doi: 10.1093/brain/awm237</w:t>
      </w:r>
    </w:p>
    <w:p w14:paraId="7B2E9A1B" w14:textId="77777777" w:rsidR="009B22D1" w:rsidRDefault="009B22D1" w:rsidP="009B22D1">
      <w:pPr>
        <w:pStyle w:val="Reference"/>
        <w:spacing w:line="240" w:lineRule="auto"/>
        <w:rPr>
          <w:noProof/>
        </w:rPr>
      </w:pPr>
      <w:r>
        <w:rPr>
          <w:noProof/>
        </w:rPr>
        <w:t xml:space="preserve">Florence, S. L., &amp; Kaas, J. H. (1995). Large-scale reorganization at multiple levels of the somatosensory pathway follows therapeutic amputation of the hand in monkeys. </w:t>
      </w:r>
      <w:r w:rsidRPr="009B22D1">
        <w:rPr>
          <w:i/>
          <w:noProof/>
        </w:rPr>
        <w:t>J Neurosci, 15</w:t>
      </w:r>
      <w:r>
        <w:rPr>
          <w:noProof/>
        </w:rPr>
        <w:t xml:space="preserve">(12), 8083-8095. </w:t>
      </w:r>
    </w:p>
    <w:p w14:paraId="08E61A57" w14:textId="77777777" w:rsidR="009B22D1" w:rsidRDefault="009B22D1" w:rsidP="009B22D1">
      <w:pPr>
        <w:pStyle w:val="Reference"/>
        <w:spacing w:line="240" w:lineRule="auto"/>
        <w:rPr>
          <w:noProof/>
        </w:rPr>
      </w:pPr>
      <w:r>
        <w:rPr>
          <w:noProof/>
        </w:rPr>
        <w:t xml:space="preserve">Grusser, S. M., Winter, C., Muhlnickel, W., Denke, C., Karl, A., Villringer, K., &amp; Flor, H. (2001). The relationship of perceptual phenomena and cortical reorganization in upper extremity amputees. </w:t>
      </w:r>
      <w:r w:rsidRPr="009B22D1">
        <w:rPr>
          <w:i/>
          <w:noProof/>
        </w:rPr>
        <w:t>Neuroscience, 102</w:t>
      </w:r>
      <w:r>
        <w:rPr>
          <w:noProof/>
        </w:rPr>
        <w:t>(2), 263-272. doi: S0306-4522(00)00491-7 [pii]</w:t>
      </w:r>
    </w:p>
    <w:p w14:paraId="08A79210" w14:textId="77777777" w:rsidR="009B22D1" w:rsidRDefault="009B22D1" w:rsidP="009B22D1">
      <w:pPr>
        <w:pStyle w:val="Reference"/>
        <w:spacing w:line="240" w:lineRule="auto"/>
        <w:rPr>
          <w:noProof/>
        </w:rPr>
      </w:pPr>
      <w:r>
        <w:rPr>
          <w:noProof/>
        </w:rPr>
        <w:t xml:space="preserve">Haber, W. B. (1958). Reactions to loss of limb: physiological and psychological aspects. </w:t>
      </w:r>
      <w:r w:rsidRPr="009B22D1">
        <w:rPr>
          <w:i/>
          <w:noProof/>
        </w:rPr>
        <w:t>Ann N Y Acad Sci, 74</w:t>
      </w:r>
      <w:r>
        <w:rPr>
          <w:noProof/>
        </w:rPr>
        <w:t xml:space="preserve">(1), 14-24. </w:t>
      </w:r>
    </w:p>
    <w:p w14:paraId="20298297" w14:textId="77777777" w:rsidR="009B22D1" w:rsidRDefault="009B22D1" w:rsidP="009B22D1">
      <w:pPr>
        <w:pStyle w:val="Reference"/>
        <w:spacing w:line="240" w:lineRule="auto"/>
        <w:rPr>
          <w:noProof/>
        </w:rPr>
      </w:pPr>
      <w:r>
        <w:rPr>
          <w:noProof/>
        </w:rPr>
        <w:t xml:space="preserve">Haber, W.B. (1955). Effects of loss of limb on sensory functions. </w:t>
      </w:r>
      <w:r w:rsidRPr="009B22D1">
        <w:rPr>
          <w:i/>
          <w:noProof/>
        </w:rPr>
        <w:t>J. Psychol.</w:t>
      </w:r>
      <w:r>
        <w:rPr>
          <w:noProof/>
        </w:rPr>
        <w:t xml:space="preserve">, 115-123. </w:t>
      </w:r>
    </w:p>
    <w:p w14:paraId="2DAC838E" w14:textId="77777777" w:rsidR="009B22D1" w:rsidRDefault="009B22D1" w:rsidP="009B22D1">
      <w:pPr>
        <w:pStyle w:val="Reference"/>
        <w:spacing w:line="240" w:lineRule="auto"/>
        <w:rPr>
          <w:noProof/>
        </w:rPr>
      </w:pPr>
      <w:r>
        <w:rPr>
          <w:noProof/>
        </w:rPr>
        <w:t xml:space="preserve">Jenkins, William M., Merzenich, Michael M., Ochs, Marlene T., Allard, Terry, &amp; Guic-Robles, Eliana. (1990). Functional reorganization of primary somatosensory cortex in adult owl monkeys after behaviorally controlled tactile stimulation. </w:t>
      </w:r>
      <w:r w:rsidRPr="009B22D1">
        <w:rPr>
          <w:i/>
          <w:noProof/>
        </w:rPr>
        <w:t>J Neurophysiol, 63</w:t>
      </w:r>
      <w:r>
        <w:rPr>
          <w:noProof/>
        </w:rPr>
        <w:t xml:space="preserve">, 82–104. </w:t>
      </w:r>
    </w:p>
    <w:p w14:paraId="7E45373F" w14:textId="77777777" w:rsidR="009B22D1" w:rsidRDefault="009B22D1" w:rsidP="009B22D1">
      <w:pPr>
        <w:pStyle w:val="Reference"/>
        <w:spacing w:line="240" w:lineRule="auto"/>
        <w:rPr>
          <w:noProof/>
        </w:rPr>
      </w:pPr>
      <w:r>
        <w:rPr>
          <w:noProof/>
        </w:rPr>
        <w:t xml:space="preserve">Kaas, J. H. (1991). Plasticity of sensory and motor maps in adult mammals. </w:t>
      </w:r>
      <w:r w:rsidRPr="009B22D1">
        <w:rPr>
          <w:i/>
          <w:noProof/>
        </w:rPr>
        <w:t>Annu Rev Neurosci, 14</w:t>
      </w:r>
      <w:r>
        <w:rPr>
          <w:noProof/>
        </w:rPr>
        <w:t xml:space="preserve">, 137-167. </w:t>
      </w:r>
    </w:p>
    <w:p w14:paraId="3CA4C36F" w14:textId="77777777" w:rsidR="009B22D1" w:rsidRDefault="009B22D1" w:rsidP="009B22D1">
      <w:pPr>
        <w:pStyle w:val="Reference"/>
        <w:spacing w:line="240" w:lineRule="auto"/>
        <w:rPr>
          <w:noProof/>
        </w:rPr>
      </w:pPr>
      <w:r>
        <w:rPr>
          <w:noProof/>
        </w:rPr>
        <w:t xml:space="preserve">Kaas, J. H. (2000). The reorganization of somatosensory and motor cortex after peripheral nerve or spinal cord injury in primates. </w:t>
      </w:r>
      <w:r w:rsidRPr="009B22D1">
        <w:rPr>
          <w:i/>
          <w:noProof/>
        </w:rPr>
        <w:t>Neural Control of Space Coding and Action Production, 128</w:t>
      </w:r>
      <w:r>
        <w:rPr>
          <w:noProof/>
        </w:rPr>
        <w:t xml:space="preserve">, 173-179. </w:t>
      </w:r>
    </w:p>
    <w:p w14:paraId="14D874AC" w14:textId="77777777" w:rsidR="009B22D1" w:rsidRDefault="009B22D1" w:rsidP="009B22D1">
      <w:pPr>
        <w:pStyle w:val="Reference"/>
        <w:spacing w:line="240" w:lineRule="auto"/>
        <w:rPr>
          <w:noProof/>
        </w:rPr>
      </w:pPr>
      <w:r>
        <w:rPr>
          <w:noProof/>
        </w:rPr>
        <w:t xml:space="preserve">Kaas, J. H. (2002). Sensory loss and cortical reorganization in mature primates. </w:t>
      </w:r>
      <w:r w:rsidRPr="009B22D1">
        <w:rPr>
          <w:i/>
          <w:noProof/>
        </w:rPr>
        <w:t>Neural Control of Space Coding and Action Production, 138</w:t>
      </w:r>
      <w:r>
        <w:rPr>
          <w:noProof/>
        </w:rPr>
        <w:t xml:space="preserve">, 167-176. </w:t>
      </w:r>
    </w:p>
    <w:p w14:paraId="667B5F87" w14:textId="77777777" w:rsidR="009B22D1" w:rsidRDefault="009B22D1" w:rsidP="009B22D1">
      <w:pPr>
        <w:pStyle w:val="Reference"/>
        <w:spacing w:line="240" w:lineRule="auto"/>
        <w:rPr>
          <w:noProof/>
        </w:rPr>
      </w:pPr>
      <w:r>
        <w:rPr>
          <w:noProof/>
        </w:rPr>
        <w:t xml:space="preserve">Kaas, J. H., Merzenich, M. M., &amp; Killackey, H. P. (1983). The reorganization of somatosensory cortex following peripheral nerve damage in adult and developing mammals. </w:t>
      </w:r>
      <w:r w:rsidRPr="009B22D1">
        <w:rPr>
          <w:i/>
          <w:noProof/>
        </w:rPr>
        <w:t>Annu Rev Neurosci, 6</w:t>
      </w:r>
      <w:r>
        <w:rPr>
          <w:noProof/>
        </w:rPr>
        <w:t>, 325-356. doi: 10.1146/annurev.ne.06.030183.001545</w:t>
      </w:r>
    </w:p>
    <w:p w14:paraId="080CAAC8" w14:textId="77777777" w:rsidR="009B22D1" w:rsidRDefault="009B22D1" w:rsidP="009B22D1">
      <w:pPr>
        <w:pStyle w:val="Reference"/>
        <w:spacing w:line="240" w:lineRule="auto"/>
        <w:rPr>
          <w:noProof/>
        </w:rPr>
      </w:pPr>
      <w:r>
        <w:rPr>
          <w:noProof/>
        </w:rPr>
        <w:t xml:space="preserve">Karl, A., Birbaumer, N., Lutzenberger, W., Cohen, L. G., &amp; Flor, H. (2001). Reorganization of motor and somatosensory cortex in upper extremity amputees with phantom limb pain. </w:t>
      </w:r>
      <w:r w:rsidRPr="009B22D1">
        <w:rPr>
          <w:i/>
          <w:noProof/>
        </w:rPr>
        <w:t>J Neurosci, 21</w:t>
      </w:r>
      <w:r>
        <w:rPr>
          <w:noProof/>
        </w:rPr>
        <w:t xml:space="preserve">(10), 3609-3618. </w:t>
      </w:r>
    </w:p>
    <w:p w14:paraId="114B4BCA" w14:textId="77777777" w:rsidR="009B22D1" w:rsidRDefault="009B22D1" w:rsidP="009B22D1">
      <w:pPr>
        <w:pStyle w:val="Reference"/>
        <w:spacing w:line="240" w:lineRule="auto"/>
        <w:rPr>
          <w:noProof/>
        </w:rPr>
      </w:pPr>
      <w:r>
        <w:rPr>
          <w:noProof/>
        </w:rPr>
        <w:t xml:space="preserve">Karl, Anke, Birbaumer, Niels, Lutzenberger, Werner, Cohen, Leonardo G., &amp; Flor, Herta. (2001). Reorganization of motor and somatosensory cortex in upper extremity amputees with phantom limb pain. </w:t>
      </w:r>
      <w:r w:rsidRPr="009B22D1">
        <w:rPr>
          <w:i/>
          <w:noProof/>
        </w:rPr>
        <w:t>The Journal of Neuroscience, 21</w:t>
      </w:r>
      <w:r>
        <w:rPr>
          <w:noProof/>
        </w:rPr>
        <w:t xml:space="preserve">, 3609–3618. </w:t>
      </w:r>
    </w:p>
    <w:p w14:paraId="4FF25CAB" w14:textId="77777777" w:rsidR="009B22D1" w:rsidRDefault="009B22D1" w:rsidP="009B22D1">
      <w:pPr>
        <w:pStyle w:val="Reference"/>
        <w:spacing w:line="240" w:lineRule="auto"/>
        <w:rPr>
          <w:noProof/>
        </w:rPr>
      </w:pPr>
      <w:r>
        <w:rPr>
          <w:noProof/>
        </w:rPr>
        <w:t xml:space="preserve">Kleim, J. A., Barbay, S., &amp; Nudo, R. J. (1998). Functional reorganization of the rat motor cortex following motor skill learning. </w:t>
      </w:r>
      <w:r w:rsidRPr="009B22D1">
        <w:rPr>
          <w:i/>
          <w:noProof/>
        </w:rPr>
        <w:t>J Neurophysiol, 80</w:t>
      </w:r>
      <w:r>
        <w:rPr>
          <w:noProof/>
        </w:rPr>
        <w:t xml:space="preserve">(6), 3321-3325. </w:t>
      </w:r>
    </w:p>
    <w:p w14:paraId="0B54EC37" w14:textId="77777777" w:rsidR="009B22D1" w:rsidRDefault="009B22D1" w:rsidP="009B22D1">
      <w:pPr>
        <w:pStyle w:val="Reference"/>
        <w:spacing w:line="240" w:lineRule="auto"/>
        <w:rPr>
          <w:noProof/>
        </w:rPr>
      </w:pPr>
      <w:r>
        <w:rPr>
          <w:noProof/>
        </w:rPr>
        <w:t xml:space="preserve">Moore, C. E., Partner, A., &amp; Sedgwick, E. M. (1999). Cortical focusing is an alternative explanation for improved sensory acuity on an amputation stump. </w:t>
      </w:r>
      <w:r w:rsidRPr="009B22D1">
        <w:rPr>
          <w:i/>
          <w:noProof/>
        </w:rPr>
        <w:t>Neurosci Lett, 270</w:t>
      </w:r>
      <w:r>
        <w:rPr>
          <w:noProof/>
        </w:rPr>
        <w:t>(3), 185-187. doi: S0304-3940(99)00478-4 [pii]</w:t>
      </w:r>
    </w:p>
    <w:p w14:paraId="3A240AC5" w14:textId="77777777" w:rsidR="009B22D1" w:rsidRDefault="009B22D1" w:rsidP="009B22D1">
      <w:pPr>
        <w:pStyle w:val="Reference"/>
        <w:spacing w:line="240" w:lineRule="auto"/>
        <w:rPr>
          <w:noProof/>
        </w:rPr>
      </w:pPr>
      <w:r>
        <w:rPr>
          <w:noProof/>
        </w:rPr>
        <w:t xml:space="preserve">Moore, C. E., &amp; Schady, W. (2000). Investigation of the functional correlates of reorganization within the human somatosensory cortex. </w:t>
      </w:r>
      <w:r w:rsidRPr="009B22D1">
        <w:rPr>
          <w:i/>
          <w:noProof/>
        </w:rPr>
        <w:t>Brain, 123 ( Pt 9)</w:t>
      </w:r>
      <w:r>
        <w:rPr>
          <w:noProof/>
        </w:rPr>
        <w:t xml:space="preserve">, 1883-1895. </w:t>
      </w:r>
    </w:p>
    <w:p w14:paraId="7C78AD33" w14:textId="77777777" w:rsidR="009B22D1" w:rsidRDefault="009B22D1" w:rsidP="009B22D1">
      <w:pPr>
        <w:pStyle w:val="Reference"/>
        <w:spacing w:line="240" w:lineRule="auto"/>
        <w:rPr>
          <w:noProof/>
        </w:rPr>
      </w:pPr>
      <w:r>
        <w:rPr>
          <w:noProof/>
        </w:rPr>
        <w:t xml:space="preserve">Noordenbos, W. (1972). The sensory stimulus and the verbalization of the response-the pain problem. </w:t>
      </w:r>
      <w:r w:rsidRPr="009B22D1">
        <w:rPr>
          <w:i/>
          <w:noProof/>
        </w:rPr>
        <w:t>G.G. Somjen (Ed.), Neurophysiology Studies in Man</w:t>
      </w:r>
      <w:r>
        <w:rPr>
          <w:noProof/>
        </w:rPr>
        <w:t>. Amsterdam: Excerpta Medica.</w:t>
      </w:r>
    </w:p>
    <w:p w14:paraId="63314AE0" w14:textId="77777777" w:rsidR="009B22D1" w:rsidRDefault="009B22D1" w:rsidP="009B22D1">
      <w:pPr>
        <w:pStyle w:val="Reference"/>
        <w:spacing w:line="240" w:lineRule="auto"/>
        <w:rPr>
          <w:noProof/>
        </w:rPr>
      </w:pPr>
      <w:r>
        <w:rPr>
          <w:noProof/>
        </w:rPr>
        <w:t xml:space="preserve">Pons, T. P., Garraghty, P. E., Ommaya, A. K., Kaas, J. H., Taub, E., &amp; Mishkin, M. (1991). Massive cortical reorganization after sensory deafferentation in adult macaques. </w:t>
      </w:r>
      <w:r w:rsidRPr="009B22D1">
        <w:rPr>
          <w:i/>
          <w:noProof/>
        </w:rPr>
        <w:t>Science, 252</w:t>
      </w:r>
      <w:r>
        <w:rPr>
          <w:noProof/>
        </w:rPr>
        <w:t xml:space="preserve">(5014), 1857-1860. </w:t>
      </w:r>
    </w:p>
    <w:p w14:paraId="5B70B9E8" w14:textId="77777777" w:rsidR="009B22D1" w:rsidRDefault="009B22D1" w:rsidP="009B22D1">
      <w:pPr>
        <w:pStyle w:val="Reference"/>
        <w:spacing w:line="240" w:lineRule="auto"/>
        <w:rPr>
          <w:noProof/>
        </w:rPr>
      </w:pPr>
      <w:r>
        <w:rPr>
          <w:noProof/>
        </w:rPr>
        <w:t xml:space="preserve">Teuber, H-L., Krieger, H.P., Bender, M.B. (1949). Reorganization of sensory function in amputation stumps:  two points discrimination. </w:t>
      </w:r>
      <w:r w:rsidRPr="009B22D1">
        <w:rPr>
          <w:i/>
          <w:noProof/>
        </w:rPr>
        <w:t>Fed Proc, 8</w:t>
      </w:r>
      <w:r>
        <w:rPr>
          <w:noProof/>
        </w:rPr>
        <w:t xml:space="preserve">, 156. </w:t>
      </w:r>
    </w:p>
    <w:p w14:paraId="6F5661AA" w14:textId="77777777" w:rsidR="009B22D1" w:rsidRDefault="009B22D1" w:rsidP="009B22D1">
      <w:pPr>
        <w:pStyle w:val="Reference"/>
        <w:spacing w:line="240" w:lineRule="auto"/>
        <w:rPr>
          <w:noProof/>
        </w:rPr>
      </w:pPr>
      <w:r>
        <w:rPr>
          <w:noProof/>
        </w:rPr>
        <w:t xml:space="preserve">Vega-Bermudez, F., &amp; Johnson, K. O. (2002). Spatial acuity after digit amputation. </w:t>
      </w:r>
      <w:r w:rsidRPr="009B22D1">
        <w:rPr>
          <w:i/>
          <w:noProof/>
        </w:rPr>
        <w:t>Brain, 125</w:t>
      </w:r>
      <w:r>
        <w:rPr>
          <w:noProof/>
        </w:rPr>
        <w:t xml:space="preserve">(Pt 6), 1256-1264. </w:t>
      </w:r>
    </w:p>
    <w:p w14:paraId="71BF7D26" w14:textId="77777777" w:rsidR="009B22D1" w:rsidRDefault="009B22D1" w:rsidP="009B22D1">
      <w:pPr>
        <w:pStyle w:val="Reference"/>
        <w:spacing w:line="240" w:lineRule="auto"/>
        <w:rPr>
          <w:noProof/>
        </w:rPr>
      </w:pPr>
      <w:r>
        <w:rPr>
          <w:noProof/>
        </w:rPr>
        <w:t xml:space="preserve">Wall, John T., Kaas, Jon H., Sur, Mriganka, Nelson, Randall J., Felleman, Daniel J., &amp; Merzenich, Michael M. (1986). Functional reorganization in somatosensory cortical areas 3b and 1 of adult monkeys after median nerve repair: possible relationships to sensory recovery in humans. </w:t>
      </w:r>
      <w:r w:rsidRPr="009B22D1">
        <w:rPr>
          <w:i/>
          <w:noProof/>
        </w:rPr>
        <w:t>The Journal of Neuroscience, 6</w:t>
      </w:r>
      <w:r>
        <w:rPr>
          <w:noProof/>
        </w:rPr>
        <w:t xml:space="preserve">, 218–233. </w:t>
      </w:r>
    </w:p>
    <w:p w14:paraId="5EF8ADF7" w14:textId="77777777" w:rsidR="009B22D1" w:rsidRDefault="009B22D1" w:rsidP="009B22D1">
      <w:pPr>
        <w:pStyle w:val="Reference"/>
        <w:spacing w:line="240" w:lineRule="auto"/>
        <w:rPr>
          <w:noProof/>
        </w:rPr>
      </w:pPr>
      <w:r>
        <w:rPr>
          <w:noProof/>
        </w:rPr>
        <w:t xml:space="preserve">Werhahn, K, Mortensen, J, Kaelin-Lang, A, Boroojerdi, B, &amp; Cohen, L. (2002). Cortical excitability changes induced by deafferentation of the contralateral hemisphere. </w:t>
      </w:r>
      <w:r w:rsidRPr="009B22D1">
        <w:rPr>
          <w:i/>
          <w:noProof/>
        </w:rPr>
        <w:t>Brain, 125</w:t>
      </w:r>
      <w:r>
        <w:rPr>
          <w:noProof/>
        </w:rPr>
        <w:t xml:space="preserve">(Pt 6), 1402-1413. </w:t>
      </w:r>
    </w:p>
    <w:p w14:paraId="6B1D3FC3" w14:textId="77777777" w:rsidR="009B22D1" w:rsidRDefault="009B22D1" w:rsidP="009B22D1">
      <w:pPr>
        <w:pStyle w:val="Reference"/>
        <w:spacing w:line="240" w:lineRule="auto"/>
        <w:rPr>
          <w:noProof/>
        </w:rPr>
      </w:pPr>
      <w:r>
        <w:rPr>
          <w:noProof/>
        </w:rPr>
        <w:t xml:space="preserve">Werhahn, K. J., Mortensen, J., Van Boven, R. W., Zeuner, K. E., &amp; Cohen, L. G. (2002). Enhanced tactile spatial acuity and cortical processing during acute hand deafferentation. </w:t>
      </w:r>
      <w:r w:rsidRPr="009B22D1">
        <w:rPr>
          <w:i/>
          <w:noProof/>
        </w:rPr>
        <w:t>Nat Neurosci, 5</w:t>
      </w:r>
      <w:r>
        <w:rPr>
          <w:noProof/>
        </w:rPr>
        <w:t>(10), 936-938. doi: 10.1038/nn917</w:t>
      </w:r>
    </w:p>
    <w:p w14:paraId="6B2D3F07" w14:textId="77777777" w:rsidR="009B22D1" w:rsidRDefault="009B22D1" w:rsidP="009B22D1">
      <w:pPr>
        <w:pStyle w:val="Reference"/>
        <w:spacing w:line="240" w:lineRule="auto"/>
        <w:rPr>
          <w:noProof/>
        </w:rPr>
      </w:pPr>
      <w:r>
        <w:rPr>
          <w:noProof/>
        </w:rPr>
        <w:t>nn917 [pii]</w:t>
      </w:r>
    </w:p>
    <w:p w14:paraId="0D9B3A0E" w14:textId="77777777" w:rsidR="009B22D1" w:rsidRDefault="009B22D1" w:rsidP="009B22D1">
      <w:pPr>
        <w:pStyle w:val="Reference"/>
        <w:spacing w:line="240" w:lineRule="auto"/>
        <w:rPr>
          <w:noProof/>
        </w:rPr>
      </w:pPr>
      <w:r>
        <w:rPr>
          <w:noProof/>
        </w:rPr>
        <w:t xml:space="preserve">Werhahn, Konrad J, Mortensen, Jennifer, Van Boven, Robert W, Zeuner, Kirsten E, &amp; Cohen, Leonardo G. (2002b). Enhanced tactile spatial acuity and cortical processing during acute hand deafferentation. </w:t>
      </w:r>
      <w:r w:rsidRPr="009B22D1">
        <w:rPr>
          <w:i/>
          <w:noProof/>
        </w:rPr>
        <w:t>Nature Neuroscience, 5</w:t>
      </w:r>
      <w:r>
        <w:rPr>
          <w:noProof/>
        </w:rPr>
        <w:t>(10), 936-938. doi: 10.1038/nn917 nn917 [pii]</w:t>
      </w:r>
    </w:p>
    <w:p w14:paraId="2BBBED79" w14:textId="100792E6" w:rsidR="009B22D1" w:rsidRDefault="009B22D1" w:rsidP="009B22D1">
      <w:pPr>
        <w:pStyle w:val="Reference"/>
        <w:spacing w:line="240" w:lineRule="auto"/>
        <w:rPr>
          <w:noProof/>
        </w:rPr>
      </w:pPr>
    </w:p>
    <w:p w14:paraId="4249F39A" w14:textId="72B52E3E" w:rsidR="00FA524D" w:rsidRPr="00945D06" w:rsidRDefault="00FA524D" w:rsidP="00FA524D">
      <w:pPr>
        <w:pStyle w:val="Reference"/>
      </w:pPr>
      <w:r>
        <w:fldChar w:fldCharType="end"/>
      </w:r>
    </w:p>
    <w:p w14:paraId="53632481" w14:textId="77777777" w:rsidR="00EE6D80" w:rsidRPr="00945D06" w:rsidRDefault="00EE6D80" w:rsidP="000303E3">
      <w:pPr>
        <w:pStyle w:val="A6-Body"/>
      </w:pPr>
    </w:p>
    <w:p w14:paraId="1D7C4B2C" w14:textId="77777777" w:rsidR="00797771" w:rsidRPr="00945D06" w:rsidRDefault="00797771">
      <w:pPr>
        <w:widowControl/>
        <w:suppressAutoHyphens w:val="0"/>
        <w:rPr>
          <w:rFonts w:ascii="CMU Serif Roman" w:hAnsi="CMU Serif Roman" w:cs="CMU Serif"/>
          <w:sz w:val="24"/>
          <w:szCs w:val="24"/>
        </w:rPr>
      </w:pPr>
      <w:r w:rsidRPr="00945D06">
        <w:rPr>
          <w:rFonts w:ascii="CMU Serif Roman" w:hAnsi="CMU Serif Roman" w:cs="CMU Serif"/>
        </w:rPr>
        <w:br w:type="page"/>
      </w:r>
    </w:p>
    <w:p w14:paraId="69DD6E12" w14:textId="77777777" w:rsidR="00EE6D80" w:rsidRPr="00945D06" w:rsidRDefault="00EE6D80" w:rsidP="00D77F07">
      <w:pPr>
        <w:pStyle w:val="A6-Body"/>
        <w:ind w:firstLine="0"/>
      </w:pPr>
    </w:p>
    <w:p w14:paraId="6ED49D46" w14:textId="77777777" w:rsidR="00EE6D80" w:rsidRPr="00945D06" w:rsidRDefault="00EE6D80" w:rsidP="00422D12">
      <w:pPr>
        <w:pStyle w:val="A6-Body"/>
        <w:ind w:firstLine="0"/>
      </w:pPr>
    </w:p>
    <w:p w14:paraId="2829E83C" w14:textId="16399B88" w:rsidR="00EE6D80" w:rsidRDefault="00D77F07" w:rsidP="00D77F07">
      <w:pPr>
        <w:pStyle w:val="A6-Body"/>
        <w:jc w:val="center"/>
      </w:pPr>
      <w:r>
        <w:rPr>
          <w:noProof/>
        </w:rPr>
        <w:drawing>
          <wp:inline distT="0" distB="0" distL="0" distR="0" wp14:anchorId="2B1D6921" wp14:editId="76FFE2DB">
            <wp:extent cx="2948517" cy="4000500"/>
            <wp:effectExtent l="0" t="0" r="0" b="0"/>
            <wp:docPr id="1" name="Picture 1" descr="FreyHD:Users:nabwg6:Dropbox:Academic:Experiments:62-03_locognosia:Transplant:HandLocs_Le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yHD:Users:nabwg6:Dropbox:Academic:Experiments:62-03_locognosia:Transplant:HandLocs_Lef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8517" cy="4000500"/>
                    </a:xfrm>
                    <a:prstGeom prst="rect">
                      <a:avLst/>
                    </a:prstGeom>
                    <a:noFill/>
                    <a:ln>
                      <a:noFill/>
                    </a:ln>
                  </pic:spPr>
                </pic:pic>
              </a:graphicData>
            </a:graphic>
          </wp:inline>
        </w:drawing>
      </w:r>
      <w:bookmarkStart w:id="118" w:name="ZOTERO_BREF_CTbIe54QCOxF"/>
      <w:bookmarkEnd w:id="118"/>
    </w:p>
    <w:p w14:paraId="4900BF17" w14:textId="77777777" w:rsidR="00D77F07" w:rsidRPr="00945D06" w:rsidRDefault="00D77F07" w:rsidP="00422D12">
      <w:pPr>
        <w:pStyle w:val="A6-Body"/>
      </w:pPr>
    </w:p>
    <w:p w14:paraId="6ABF161E" w14:textId="77777777" w:rsidR="00EE6D80" w:rsidRPr="00945D06" w:rsidRDefault="006B10EF" w:rsidP="003A33E9">
      <w:pPr>
        <w:pStyle w:val="A6-FC"/>
      </w:pPr>
      <w:r w:rsidRPr="00945D06">
        <w:t>Figure 1. The l</w:t>
      </w:r>
      <w:r w:rsidR="00357248" w:rsidRPr="00945D06">
        <w:t xml:space="preserve">eft hand template for marking </w:t>
      </w:r>
      <w:r w:rsidR="00357248" w:rsidRPr="00351AD9">
        <w:rPr>
          <w:rFonts w:ascii="CMU Serif" w:hAnsi="CMU Serif"/>
        </w:rPr>
        <w:t>and testing the 16</w:t>
      </w:r>
      <w:r w:rsidR="00357248" w:rsidRPr="00945D06">
        <w:t xml:space="preserve"> target points.</w:t>
      </w:r>
    </w:p>
    <w:p w14:paraId="14A0ADF3" w14:textId="13CBCB58" w:rsidR="00422D12" w:rsidRDefault="00422D12">
      <w:pPr>
        <w:widowControl/>
        <w:suppressAutoHyphens w:val="0"/>
        <w:rPr>
          <w:rFonts w:ascii="CMU Serif Roman" w:hAnsi="CMU Serif Roman" w:cs="CMU Serif"/>
          <w:sz w:val="24"/>
          <w:szCs w:val="24"/>
        </w:rPr>
      </w:pPr>
      <w:r>
        <w:br w:type="page"/>
      </w:r>
    </w:p>
    <w:p w14:paraId="0AF9CDA8" w14:textId="77777777" w:rsidR="00422D12" w:rsidRDefault="00422D12" w:rsidP="00422D12">
      <w:pPr>
        <w:pStyle w:val="A6-Body"/>
        <w:ind w:firstLine="0"/>
      </w:pPr>
    </w:p>
    <w:p w14:paraId="2C53540A" w14:textId="77777777" w:rsidR="00422D12" w:rsidRDefault="00422D12" w:rsidP="00422D12">
      <w:pPr>
        <w:pStyle w:val="A6-Body"/>
        <w:ind w:firstLine="0"/>
      </w:pPr>
    </w:p>
    <w:p w14:paraId="62BC6F17" w14:textId="69A717BB" w:rsidR="00EE6D80" w:rsidRPr="00422D12" w:rsidRDefault="00D77F07" w:rsidP="00422D12">
      <w:pPr>
        <w:pStyle w:val="A6-Body"/>
        <w:jc w:val="center"/>
      </w:pPr>
      <w:r>
        <w:rPr>
          <w:noProof/>
        </w:rPr>
        <w:drawing>
          <wp:inline distT="0" distB="0" distL="0" distR="0" wp14:anchorId="04C033F5" wp14:editId="2B03920B">
            <wp:extent cx="3383280" cy="3175000"/>
            <wp:effectExtent l="0" t="0" r="0" b="0"/>
            <wp:docPr id="2" name="Picture 2" descr="FreyHD:Users:nabwg6:Dropbox:Academic:Experiments:62-03_locognosia:Amputee:Locognosia_Wriston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yHD:Users:nabwg6:Dropbox:Academic:Experiments:62-03_locognosia:Amputee:Locognosia_Wristonly.jpg"/>
                    <pic:cNvPicPr>
                      <a:picLocks noChangeAspect="1" noChangeArrowheads="1"/>
                    </pic:cNvPicPr>
                  </pic:nvPicPr>
                  <pic:blipFill rotWithShape="1">
                    <a:blip r:embed="rId9">
                      <a:extLst>
                        <a:ext uri="{28A0092B-C50C-407E-A947-70E740481C1C}">
                          <a14:useLocalDpi xmlns:a14="http://schemas.microsoft.com/office/drawing/2010/main" val="0"/>
                        </a:ext>
                      </a:extLst>
                    </a:blip>
                    <a:srcRect l="53846" r="-10769"/>
                    <a:stretch/>
                  </pic:blipFill>
                  <pic:spPr bwMode="auto">
                    <a:xfrm>
                      <a:off x="0" y="0"/>
                      <a:ext cx="3383280" cy="3175000"/>
                    </a:xfrm>
                    <a:prstGeom prst="rect">
                      <a:avLst/>
                    </a:prstGeom>
                    <a:noFill/>
                    <a:ln>
                      <a:noFill/>
                    </a:ln>
                    <a:extLst>
                      <a:ext uri="{53640926-AAD7-44d8-BBD7-CCE9431645EC}">
                        <a14:shadowObscured xmlns:a14="http://schemas.microsoft.com/office/drawing/2010/main"/>
                      </a:ext>
                    </a:extLst>
                  </pic:spPr>
                </pic:pic>
              </a:graphicData>
            </a:graphic>
          </wp:inline>
        </w:drawing>
      </w:r>
    </w:p>
    <w:p w14:paraId="71FEAD47" w14:textId="77777777" w:rsidR="00EE6D80" w:rsidRPr="00945D06" w:rsidRDefault="00EE6D80" w:rsidP="00797771">
      <w:pPr>
        <w:pStyle w:val="A6-Body"/>
        <w:ind w:firstLine="0"/>
      </w:pPr>
    </w:p>
    <w:p w14:paraId="230BC2EF" w14:textId="4F74362F" w:rsidR="00422D12" w:rsidRPr="00422D12" w:rsidRDefault="00357248" w:rsidP="00422D12">
      <w:pPr>
        <w:pStyle w:val="A6-FC"/>
      </w:pPr>
      <w:r w:rsidRPr="00945D06">
        <w:t>Figure 2. The right forearm template for marking a</w:t>
      </w:r>
      <w:r w:rsidR="00422D12">
        <w:t>nd testing the 10 target points.</w:t>
      </w:r>
      <w:r w:rsidR="00797771" w:rsidRPr="00945D06">
        <w:br w:type="page"/>
      </w:r>
    </w:p>
    <w:p w14:paraId="0D2C61AD" w14:textId="77777777" w:rsidR="00EE6D80" w:rsidRPr="00945D06" w:rsidRDefault="00EE6D80" w:rsidP="00422D12">
      <w:pPr>
        <w:pStyle w:val="A6-Body"/>
        <w:ind w:firstLine="0"/>
      </w:pPr>
    </w:p>
    <w:p w14:paraId="7AABD12F" w14:textId="77777777" w:rsidR="00EE6D80" w:rsidRPr="00945D06" w:rsidRDefault="00EE6D80" w:rsidP="00422D12">
      <w:pPr>
        <w:pStyle w:val="A6-Body"/>
        <w:ind w:firstLine="0"/>
      </w:pPr>
    </w:p>
    <w:p w14:paraId="2C84DFC7" w14:textId="77777777" w:rsidR="00EE6D80" w:rsidRPr="00945D06" w:rsidRDefault="00EE6D80" w:rsidP="00422D12">
      <w:pPr>
        <w:pStyle w:val="A6-Body"/>
        <w:ind w:firstLine="0"/>
      </w:pPr>
    </w:p>
    <w:p w14:paraId="008997C2" w14:textId="77777777" w:rsidR="00EE6D80" w:rsidRPr="00945D06" w:rsidRDefault="00EE6D80" w:rsidP="00422D12">
      <w:pPr>
        <w:pStyle w:val="A6-Body"/>
        <w:ind w:firstLine="0"/>
      </w:pPr>
    </w:p>
    <w:p w14:paraId="398FA560" w14:textId="77777777" w:rsidR="00EE6D80" w:rsidRPr="00945D06" w:rsidRDefault="00EE6D80" w:rsidP="00422D12">
      <w:pPr>
        <w:pStyle w:val="A6-Body"/>
        <w:ind w:firstLine="0"/>
      </w:pPr>
    </w:p>
    <w:p w14:paraId="56C81AAF" w14:textId="77777777" w:rsidR="00EE6D80" w:rsidRPr="00945D06" w:rsidRDefault="00EE6D80" w:rsidP="00422D12">
      <w:pPr>
        <w:pStyle w:val="A6-Body"/>
        <w:ind w:firstLine="0"/>
      </w:pPr>
    </w:p>
    <w:p w14:paraId="55B48377" w14:textId="77777777" w:rsidR="00EE6D80" w:rsidRPr="00945D06" w:rsidRDefault="00EE6D80" w:rsidP="00797771">
      <w:pPr>
        <w:pStyle w:val="A6-Body"/>
        <w:ind w:firstLine="0"/>
      </w:pPr>
    </w:p>
    <w:p w14:paraId="0924488C" w14:textId="77777777" w:rsidR="00EE6D80" w:rsidRPr="00945D06" w:rsidRDefault="00357248" w:rsidP="006E34BE">
      <w:pPr>
        <w:pStyle w:val="A6-FC"/>
      </w:pPr>
      <w:r w:rsidRPr="00945D06">
        <w:t xml:space="preserve">Figure 3. </w:t>
      </w:r>
      <w:bookmarkStart w:id="119" w:name="__DdeLink__939_1110414346"/>
      <w:r w:rsidRPr="00945D06">
        <w:t>The box-plots depict the error in mm of each above elbow amputee by effector. The mean error of each control participant are grouped under controls. The left and right graph represent scores before and after correction for calibration scores, respectively. The upper whisker extends from the hinge (75th percentile) to the highest value that is within 1.5 * IQR of the hinge, where IQR is the inter-quartile range, or distance between the first and third quartiles. The lower whisker extends from the hinge (25th percentile) to the lowest value within 1.5 * IQR of the hinge. Data beyond the end of the whiskers are ou</w:t>
      </w:r>
      <w:r w:rsidRPr="00945D06">
        <w:t>t</w:t>
      </w:r>
      <w:r w:rsidRPr="00945D06">
        <w:t>liers and plotted as points (as specified by Tukey).</w:t>
      </w:r>
    </w:p>
    <w:p w14:paraId="4FFFCDF1" w14:textId="77777777" w:rsidR="00797771" w:rsidRPr="00945D06" w:rsidRDefault="00797771">
      <w:pPr>
        <w:widowControl/>
        <w:suppressAutoHyphens w:val="0"/>
        <w:rPr>
          <w:rFonts w:ascii="CMU Serif Roman" w:hAnsi="CMU Serif Roman" w:cs="CMU Serif"/>
          <w:sz w:val="24"/>
          <w:szCs w:val="24"/>
        </w:rPr>
      </w:pPr>
      <w:r w:rsidRPr="00945D06">
        <w:rPr>
          <w:rFonts w:ascii="CMU Serif Roman" w:hAnsi="CMU Serif Roman" w:cs="CMU Serif"/>
        </w:rPr>
        <w:br w:type="page"/>
      </w:r>
    </w:p>
    <w:p w14:paraId="238C8167" w14:textId="77777777" w:rsidR="00797771" w:rsidRPr="00945D06" w:rsidRDefault="00797771" w:rsidP="00797771">
      <w:pPr>
        <w:pStyle w:val="A6-Body"/>
        <w:ind w:firstLine="0"/>
      </w:pPr>
    </w:p>
    <w:bookmarkEnd w:id="119"/>
    <w:p w14:paraId="604D00A4" w14:textId="77777777" w:rsidR="00EE6D80" w:rsidRPr="00945D06" w:rsidRDefault="00EE6D80" w:rsidP="00422D12">
      <w:pPr>
        <w:pStyle w:val="A6-Body"/>
        <w:ind w:firstLine="0"/>
      </w:pPr>
    </w:p>
    <w:p w14:paraId="051E8493" w14:textId="77777777" w:rsidR="00EE6D80" w:rsidRPr="00945D06" w:rsidRDefault="00EE6D80" w:rsidP="00422D12">
      <w:pPr>
        <w:pStyle w:val="A6-Body"/>
        <w:ind w:firstLine="0"/>
      </w:pPr>
    </w:p>
    <w:p w14:paraId="7ED0AB94" w14:textId="77777777" w:rsidR="00EE6D80" w:rsidRPr="00945D06" w:rsidRDefault="00EE6D80" w:rsidP="003A33E9">
      <w:pPr>
        <w:pStyle w:val="A6-Body"/>
        <w:ind w:firstLine="0"/>
      </w:pPr>
    </w:p>
    <w:p w14:paraId="2653451A" w14:textId="77777777" w:rsidR="00EE6D80" w:rsidRPr="00945D06" w:rsidRDefault="00EE6D80" w:rsidP="00422D12">
      <w:pPr>
        <w:pStyle w:val="A6-Body"/>
        <w:ind w:firstLine="0"/>
      </w:pPr>
    </w:p>
    <w:p w14:paraId="638EC57E" w14:textId="77777777" w:rsidR="00EE6D80" w:rsidRPr="00945D06" w:rsidRDefault="00EE6D80" w:rsidP="00422D12">
      <w:pPr>
        <w:pStyle w:val="A6-Body"/>
        <w:ind w:firstLine="0"/>
      </w:pPr>
    </w:p>
    <w:p w14:paraId="773B64D0" w14:textId="77777777" w:rsidR="00EE6D80" w:rsidRPr="00945D06" w:rsidRDefault="00EE6D80" w:rsidP="00422D12">
      <w:pPr>
        <w:pStyle w:val="A6-Body"/>
        <w:ind w:firstLine="0"/>
      </w:pPr>
    </w:p>
    <w:p w14:paraId="3C976AEF" w14:textId="77777777" w:rsidR="00EE6D80" w:rsidRPr="00945D06" w:rsidRDefault="00EE6D80" w:rsidP="00797771">
      <w:pPr>
        <w:pStyle w:val="A6-Body"/>
        <w:ind w:firstLine="0"/>
      </w:pPr>
    </w:p>
    <w:p w14:paraId="17EE37E8" w14:textId="77777777" w:rsidR="00EE6D80" w:rsidRPr="00945D06" w:rsidRDefault="00357248" w:rsidP="00945D06">
      <w:pPr>
        <w:pStyle w:val="A6-FC"/>
      </w:pPr>
      <w:r w:rsidRPr="00945D06">
        <w:t>Figure 4. The box-plots depict the error in mm of each below elbow amputee by effector. The mean error of each control participant are grouped under controls. The left and right graph represent scores before and after correction for calibration scores, respectively. The upper whisker extends from the hinge (75th percentile) to the highest value that is within 1.5 * IQR of the hinge, where IQR is the inter-quartile range, or distance between the first and third quartiles. The lower whisker extends from the hinge (25th percentile) to the lowest value within 1.5 * IQR of the hinge. Data beyond the end of the whiskers are ou</w:t>
      </w:r>
      <w:r w:rsidRPr="00945D06">
        <w:t>t</w:t>
      </w:r>
      <w:r w:rsidRPr="00945D06">
        <w:t>liers and plotted as points (as specified by Tukey).</w:t>
      </w:r>
    </w:p>
    <w:p w14:paraId="28E37408" w14:textId="77777777" w:rsidR="00797771" w:rsidRPr="00945D06" w:rsidRDefault="00797771" w:rsidP="00797771">
      <w:pPr>
        <w:widowControl/>
        <w:suppressAutoHyphens w:val="0"/>
        <w:rPr>
          <w:rFonts w:ascii="CMU Serif Roman" w:hAnsi="CMU Serif Roman" w:cs="CMU Serif"/>
          <w:sz w:val="24"/>
          <w:szCs w:val="24"/>
        </w:rPr>
      </w:pPr>
      <w:r w:rsidRPr="00945D06">
        <w:rPr>
          <w:rFonts w:ascii="CMU Serif Roman" w:hAnsi="CMU Serif Roman" w:cs="CMU Serif"/>
        </w:rPr>
        <w:br w:type="page"/>
      </w:r>
    </w:p>
    <w:tbl>
      <w:tblPr>
        <w:tblStyle w:val="LightShading"/>
        <w:tblW w:w="9436" w:type="dxa"/>
        <w:jc w:val="center"/>
        <w:tblLayout w:type="fixed"/>
        <w:tblLook w:val="04A0" w:firstRow="1" w:lastRow="0" w:firstColumn="1" w:lastColumn="0" w:noHBand="0" w:noVBand="1"/>
      </w:tblPr>
      <w:tblGrid>
        <w:gridCol w:w="1021"/>
        <w:gridCol w:w="630"/>
        <w:gridCol w:w="990"/>
        <w:gridCol w:w="240"/>
        <w:gridCol w:w="1290"/>
        <w:gridCol w:w="330"/>
        <w:gridCol w:w="3360"/>
        <w:gridCol w:w="1575"/>
      </w:tblGrid>
      <w:tr w:rsidR="00945D06" w:rsidRPr="00945D06" w14:paraId="540CF103" w14:textId="77777777" w:rsidTr="00945D06">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38E72BF3" w14:textId="77777777" w:rsidR="00D55199" w:rsidRPr="00945D06" w:rsidRDefault="00D55199" w:rsidP="00D55199">
            <w:pPr>
              <w:widowControl/>
              <w:suppressAutoHyphens w:val="0"/>
              <w:jc w:val="center"/>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Subject</w:t>
            </w:r>
          </w:p>
        </w:tc>
        <w:tc>
          <w:tcPr>
            <w:tcW w:w="630" w:type="dxa"/>
            <w:noWrap/>
            <w:hideMark/>
          </w:tcPr>
          <w:p w14:paraId="178DE957" w14:textId="77777777" w:rsidR="00D55199" w:rsidRPr="00945D06" w:rsidRDefault="00D55199" w:rsidP="00D55199">
            <w:pPr>
              <w:widowControl/>
              <w:suppressAutoHyphens w:val="0"/>
              <w:jc w:val="center"/>
              <w:cnfStyle w:val="100000000000" w:firstRow="1" w:lastRow="0" w:firstColumn="0" w:lastColumn="0" w:oddVBand="0" w:evenVBand="0" w:oddHBand="0" w:evenHBand="0" w:firstRowFirstColumn="0" w:firstRowLastColumn="0" w:lastRowFirstColumn="0" w:lastRowLastColumn="0"/>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Age</w:t>
            </w:r>
          </w:p>
        </w:tc>
        <w:tc>
          <w:tcPr>
            <w:tcW w:w="990" w:type="dxa"/>
            <w:noWrap/>
            <w:hideMark/>
          </w:tcPr>
          <w:p w14:paraId="3A3D5CD6" w14:textId="77777777" w:rsidR="00D55199" w:rsidRPr="00945D06" w:rsidRDefault="00D55199" w:rsidP="00D55199">
            <w:pPr>
              <w:widowControl/>
              <w:suppressAutoHyphens w:val="0"/>
              <w:jc w:val="center"/>
              <w:cnfStyle w:val="100000000000" w:firstRow="1" w:lastRow="0" w:firstColumn="0" w:lastColumn="0" w:oddVBand="0" w:evenVBand="0" w:oddHBand="0" w:evenHBand="0" w:firstRowFirstColumn="0" w:firstRowLastColumn="0" w:lastRowFirstColumn="0" w:lastRowLastColumn="0"/>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Gender</w:t>
            </w:r>
          </w:p>
        </w:tc>
        <w:tc>
          <w:tcPr>
            <w:tcW w:w="1530" w:type="dxa"/>
            <w:gridSpan w:val="2"/>
            <w:noWrap/>
            <w:hideMark/>
          </w:tcPr>
          <w:p w14:paraId="5F1F5A5A" w14:textId="77777777" w:rsidR="00D55199" w:rsidRPr="00945D06" w:rsidRDefault="00D55199" w:rsidP="00D55199">
            <w:pPr>
              <w:widowControl/>
              <w:suppressAutoHyphens w:val="0"/>
              <w:jc w:val="center"/>
              <w:cnfStyle w:val="100000000000" w:firstRow="1" w:lastRow="0" w:firstColumn="0" w:lastColumn="0" w:oddVBand="0" w:evenVBand="0" w:oddHBand="0" w:evenHBand="0" w:firstRowFirstColumn="0" w:firstRowLastColumn="0" w:lastRowFirstColumn="0" w:lastRowLastColumn="0"/>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Amputation</w:t>
            </w:r>
          </w:p>
        </w:tc>
        <w:tc>
          <w:tcPr>
            <w:tcW w:w="3690" w:type="dxa"/>
            <w:gridSpan w:val="2"/>
            <w:noWrap/>
            <w:hideMark/>
          </w:tcPr>
          <w:p w14:paraId="50DA1C04" w14:textId="77777777" w:rsidR="00D55199" w:rsidRPr="00945D06" w:rsidRDefault="00D55199" w:rsidP="00D55199">
            <w:pPr>
              <w:widowControl/>
              <w:suppressAutoHyphens w:val="0"/>
              <w:jc w:val="center"/>
              <w:cnfStyle w:val="100000000000" w:firstRow="1" w:lastRow="0" w:firstColumn="0" w:lastColumn="0" w:oddVBand="0" w:evenVBand="0" w:oddHBand="0" w:evenHBand="0" w:firstRowFirstColumn="0" w:firstRowLastColumn="0" w:lastRowFirstColumn="0" w:lastRowLastColumn="0"/>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Effectors Used</w:t>
            </w:r>
          </w:p>
        </w:tc>
        <w:tc>
          <w:tcPr>
            <w:tcW w:w="1575" w:type="dxa"/>
            <w:noWrap/>
            <w:hideMark/>
          </w:tcPr>
          <w:p w14:paraId="5A719FD1" w14:textId="77777777" w:rsidR="00D55199" w:rsidRPr="00945D06" w:rsidRDefault="00D55199" w:rsidP="00D55199">
            <w:pPr>
              <w:widowControl/>
              <w:suppressAutoHyphens w:val="0"/>
              <w:jc w:val="center"/>
              <w:cnfStyle w:val="100000000000" w:firstRow="1" w:lastRow="0" w:firstColumn="0" w:lastColumn="0" w:oddVBand="0" w:evenVBand="0" w:oddHBand="0" w:evenHBand="0" w:firstRowFirstColumn="0" w:firstRowLastColumn="0" w:lastRowFirstColumn="0" w:lastRowLastColumn="0"/>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Calibration Mean Error</w:t>
            </w:r>
          </w:p>
        </w:tc>
      </w:tr>
      <w:tr w:rsidR="00945D06" w:rsidRPr="00945D06" w14:paraId="3CCAED11" w14:textId="77777777" w:rsidTr="00945D0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0F86E300" w14:textId="77777777" w:rsidR="00D55199" w:rsidRPr="00945D06" w:rsidRDefault="00D55199" w:rsidP="00D55199">
            <w:pPr>
              <w:widowControl/>
              <w:suppressAutoHyphens w:val="0"/>
              <w:jc w:val="center"/>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A01</w:t>
            </w:r>
          </w:p>
        </w:tc>
        <w:tc>
          <w:tcPr>
            <w:tcW w:w="630" w:type="dxa"/>
            <w:noWrap/>
            <w:hideMark/>
          </w:tcPr>
          <w:p w14:paraId="44BF217C"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41</w:t>
            </w:r>
          </w:p>
        </w:tc>
        <w:tc>
          <w:tcPr>
            <w:tcW w:w="1230" w:type="dxa"/>
            <w:gridSpan w:val="2"/>
            <w:noWrap/>
            <w:hideMark/>
          </w:tcPr>
          <w:p w14:paraId="73746B82"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M</w:t>
            </w:r>
          </w:p>
        </w:tc>
        <w:tc>
          <w:tcPr>
            <w:tcW w:w="1620" w:type="dxa"/>
            <w:gridSpan w:val="2"/>
            <w:noWrap/>
            <w:hideMark/>
          </w:tcPr>
          <w:p w14:paraId="544D55C8"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Left (AE)</w:t>
            </w:r>
          </w:p>
        </w:tc>
        <w:tc>
          <w:tcPr>
            <w:tcW w:w="3360" w:type="dxa"/>
            <w:noWrap/>
            <w:hideMark/>
          </w:tcPr>
          <w:p w14:paraId="35E0C7BA"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Left Hand/Mouth</w:t>
            </w:r>
          </w:p>
        </w:tc>
        <w:tc>
          <w:tcPr>
            <w:tcW w:w="1575" w:type="dxa"/>
            <w:noWrap/>
            <w:hideMark/>
          </w:tcPr>
          <w:p w14:paraId="0B5AFDE5"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0.4/0.4</w:t>
            </w:r>
          </w:p>
        </w:tc>
      </w:tr>
      <w:tr w:rsidR="00945D06" w:rsidRPr="00945D06" w14:paraId="55F00A0C" w14:textId="77777777" w:rsidTr="00945D06">
        <w:trPr>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4FF58BD4" w14:textId="77777777" w:rsidR="00D55199" w:rsidRPr="00945D06" w:rsidRDefault="00D55199" w:rsidP="00D55199">
            <w:pPr>
              <w:widowControl/>
              <w:suppressAutoHyphens w:val="0"/>
              <w:jc w:val="center"/>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A02</w:t>
            </w:r>
          </w:p>
        </w:tc>
        <w:tc>
          <w:tcPr>
            <w:tcW w:w="630" w:type="dxa"/>
            <w:noWrap/>
            <w:hideMark/>
          </w:tcPr>
          <w:p w14:paraId="1A021803"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62</w:t>
            </w:r>
          </w:p>
        </w:tc>
        <w:tc>
          <w:tcPr>
            <w:tcW w:w="1230" w:type="dxa"/>
            <w:gridSpan w:val="2"/>
            <w:noWrap/>
            <w:hideMark/>
          </w:tcPr>
          <w:p w14:paraId="5D5FF651"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M</w:t>
            </w:r>
          </w:p>
        </w:tc>
        <w:tc>
          <w:tcPr>
            <w:tcW w:w="1620" w:type="dxa"/>
            <w:gridSpan w:val="2"/>
            <w:noWrap/>
            <w:hideMark/>
          </w:tcPr>
          <w:p w14:paraId="4579695A"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Right (AE)</w:t>
            </w:r>
          </w:p>
        </w:tc>
        <w:tc>
          <w:tcPr>
            <w:tcW w:w="3360" w:type="dxa"/>
            <w:noWrap/>
            <w:hideMark/>
          </w:tcPr>
          <w:p w14:paraId="5DCB790F"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Left Hand/Mouth</w:t>
            </w:r>
          </w:p>
        </w:tc>
        <w:tc>
          <w:tcPr>
            <w:tcW w:w="1575" w:type="dxa"/>
            <w:noWrap/>
            <w:hideMark/>
          </w:tcPr>
          <w:p w14:paraId="61F02CB5"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0/0.25</w:t>
            </w:r>
          </w:p>
        </w:tc>
      </w:tr>
      <w:tr w:rsidR="00945D06" w:rsidRPr="00945D06" w14:paraId="3062519F" w14:textId="77777777" w:rsidTr="00945D0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74BE5695" w14:textId="77777777" w:rsidR="00D55199" w:rsidRPr="00945D06" w:rsidRDefault="00D55199" w:rsidP="00D55199">
            <w:pPr>
              <w:widowControl/>
              <w:suppressAutoHyphens w:val="0"/>
              <w:jc w:val="center"/>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A03</w:t>
            </w:r>
          </w:p>
        </w:tc>
        <w:tc>
          <w:tcPr>
            <w:tcW w:w="630" w:type="dxa"/>
            <w:noWrap/>
            <w:hideMark/>
          </w:tcPr>
          <w:p w14:paraId="450C855E"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47</w:t>
            </w:r>
          </w:p>
        </w:tc>
        <w:tc>
          <w:tcPr>
            <w:tcW w:w="1230" w:type="dxa"/>
            <w:gridSpan w:val="2"/>
            <w:noWrap/>
            <w:hideMark/>
          </w:tcPr>
          <w:p w14:paraId="0C654F14"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F</w:t>
            </w:r>
          </w:p>
        </w:tc>
        <w:tc>
          <w:tcPr>
            <w:tcW w:w="1620" w:type="dxa"/>
            <w:gridSpan w:val="2"/>
            <w:noWrap/>
            <w:hideMark/>
          </w:tcPr>
          <w:p w14:paraId="25976345"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Right (AE)</w:t>
            </w:r>
          </w:p>
        </w:tc>
        <w:tc>
          <w:tcPr>
            <w:tcW w:w="3360" w:type="dxa"/>
            <w:noWrap/>
            <w:hideMark/>
          </w:tcPr>
          <w:p w14:paraId="3BC81FF7"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Left Hand/Right Prosthesis</w:t>
            </w:r>
          </w:p>
        </w:tc>
        <w:tc>
          <w:tcPr>
            <w:tcW w:w="1575" w:type="dxa"/>
            <w:noWrap/>
            <w:hideMark/>
          </w:tcPr>
          <w:p w14:paraId="077F0EAA"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0/0.1</w:t>
            </w:r>
          </w:p>
        </w:tc>
      </w:tr>
      <w:tr w:rsidR="00945D06" w:rsidRPr="00945D06" w14:paraId="2A80E691" w14:textId="77777777" w:rsidTr="00945D06">
        <w:trPr>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46E20DA3" w14:textId="77777777" w:rsidR="00D55199" w:rsidRPr="00945D06" w:rsidRDefault="00D55199" w:rsidP="00D55199">
            <w:pPr>
              <w:widowControl/>
              <w:suppressAutoHyphens w:val="0"/>
              <w:jc w:val="center"/>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A04</w:t>
            </w:r>
          </w:p>
        </w:tc>
        <w:tc>
          <w:tcPr>
            <w:tcW w:w="630" w:type="dxa"/>
            <w:noWrap/>
            <w:hideMark/>
          </w:tcPr>
          <w:p w14:paraId="69320DFD"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57</w:t>
            </w:r>
          </w:p>
        </w:tc>
        <w:tc>
          <w:tcPr>
            <w:tcW w:w="1230" w:type="dxa"/>
            <w:gridSpan w:val="2"/>
            <w:noWrap/>
            <w:hideMark/>
          </w:tcPr>
          <w:p w14:paraId="404F92B4"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M</w:t>
            </w:r>
          </w:p>
        </w:tc>
        <w:tc>
          <w:tcPr>
            <w:tcW w:w="1620" w:type="dxa"/>
            <w:gridSpan w:val="2"/>
            <w:noWrap/>
            <w:hideMark/>
          </w:tcPr>
          <w:p w14:paraId="47BBDD87"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Right (AE)</w:t>
            </w:r>
          </w:p>
        </w:tc>
        <w:tc>
          <w:tcPr>
            <w:tcW w:w="3360" w:type="dxa"/>
            <w:noWrap/>
            <w:hideMark/>
          </w:tcPr>
          <w:p w14:paraId="0D2E7197"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Left Hand/Mouth</w:t>
            </w:r>
          </w:p>
        </w:tc>
        <w:tc>
          <w:tcPr>
            <w:tcW w:w="1575" w:type="dxa"/>
            <w:noWrap/>
            <w:hideMark/>
          </w:tcPr>
          <w:p w14:paraId="49C876C3"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0.9/1.3</w:t>
            </w:r>
          </w:p>
        </w:tc>
      </w:tr>
      <w:tr w:rsidR="00945D06" w:rsidRPr="00945D06" w14:paraId="40884D02" w14:textId="77777777" w:rsidTr="00945D0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2E1A0658" w14:textId="77777777" w:rsidR="00D55199" w:rsidRPr="00945D06" w:rsidRDefault="00D55199" w:rsidP="00D55199">
            <w:pPr>
              <w:widowControl/>
              <w:suppressAutoHyphens w:val="0"/>
              <w:jc w:val="center"/>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A05</w:t>
            </w:r>
          </w:p>
        </w:tc>
        <w:tc>
          <w:tcPr>
            <w:tcW w:w="630" w:type="dxa"/>
            <w:noWrap/>
            <w:hideMark/>
          </w:tcPr>
          <w:p w14:paraId="37722441"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43</w:t>
            </w:r>
          </w:p>
        </w:tc>
        <w:tc>
          <w:tcPr>
            <w:tcW w:w="1230" w:type="dxa"/>
            <w:gridSpan w:val="2"/>
            <w:noWrap/>
            <w:hideMark/>
          </w:tcPr>
          <w:p w14:paraId="30E593A0"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M</w:t>
            </w:r>
          </w:p>
        </w:tc>
        <w:tc>
          <w:tcPr>
            <w:tcW w:w="1620" w:type="dxa"/>
            <w:gridSpan w:val="2"/>
            <w:noWrap/>
            <w:hideMark/>
          </w:tcPr>
          <w:p w14:paraId="725D3BEF"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Right (AE)</w:t>
            </w:r>
          </w:p>
        </w:tc>
        <w:tc>
          <w:tcPr>
            <w:tcW w:w="3360" w:type="dxa"/>
            <w:noWrap/>
            <w:hideMark/>
          </w:tcPr>
          <w:p w14:paraId="7DD145B8"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Right Forearm</w:t>
            </w:r>
          </w:p>
        </w:tc>
        <w:tc>
          <w:tcPr>
            <w:tcW w:w="1575" w:type="dxa"/>
            <w:noWrap/>
            <w:hideMark/>
          </w:tcPr>
          <w:p w14:paraId="606C9476"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0.35</w:t>
            </w:r>
          </w:p>
        </w:tc>
      </w:tr>
      <w:tr w:rsidR="00945D06" w:rsidRPr="00945D06" w14:paraId="38890706" w14:textId="77777777" w:rsidTr="00945D06">
        <w:trPr>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47FF0CE9" w14:textId="77777777" w:rsidR="00D55199" w:rsidRPr="00945D06" w:rsidRDefault="00D55199" w:rsidP="00D55199">
            <w:pPr>
              <w:widowControl/>
              <w:suppressAutoHyphens w:val="0"/>
              <w:jc w:val="center"/>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A06</w:t>
            </w:r>
          </w:p>
        </w:tc>
        <w:tc>
          <w:tcPr>
            <w:tcW w:w="630" w:type="dxa"/>
            <w:noWrap/>
            <w:hideMark/>
          </w:tcPr>
          <w:p w14:paraId="1E9F0F8D"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67</w:t>
            </w:r>
          </w:p>
        </w:tc>
        <w:tc>
          <w:tcPr>
            <w:tcW w:w="1230" w:type="dxa"/>
            <w:gridSpan w:val="2"/>
            <w:noWrap/>
            <w:hideMark/>
          </w:tcPr>
          <w:p w14:paraId="572463F2"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F</w:t>
            </w:r>
          </w:p>
        </w:tc>
        <w:tc>
          <w:tcPr>
            <w:tcW w:w="1620" w:type="dxa"/>
            <w:gridSpan w:val="2"/>
            <w:noWrap/>
            <w:hideMark/>
          </w:tcPr>
          <w:p w14:paraId="2A1B1EF2"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Right (AE)</w:t>
            </w:r>
          </w:p>
        </w:tc>
        <w:tc>
          <w:tcPr>
            <w:tcW w:w="3360" w:type="dxa"/>
            <w:noWrap/>
            <w:hideMark/>
          </w:tcPr>
          <w:p w14:paraId="6D7EF032"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Left Hand/Right Prosthesis</w:t>
            </w:r>
          </w:p>
        </w:tc>
        <w:tc>
          <w:tcPr>
            <w:tcW w:w="1575" w:type="dxa"/>
            <w:noWrap/>
            <w:hideMark/>
          </w:tcPr>
          <w:p w14:paraId="39D1968A"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0.6/0.4</w:t>
            </w:r>
          </w:p>
        </w:tc>
      </w:tr>
      <w:tr w:rsidR="00945D06" w:rsidRPr="00945D06" w14:paraId="4501CE20" w14:textId="77777777" w:rsidTr="00945D0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7BDF3151" w14:textId="77777777" w:rsidR="00D55199" w:rsidRPr="00945D06" w:rsidRDefault="00D55199" w:rsidP="00D55199">
            <w:pPr>
              <w:widowControl/>
              <w:suppressAutoHyphens w:val="0"/>
              <w:jc w:val="center"/>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A07</w:t>
            </w:r>
          </w:p>
        </w:tc>
        <w:tc>
          <w:tcPr>
            <w:tcW w:w="630" w:type="dxa"/>
            <w:noWrap/>
            <w:hideMark/>
          </w:tcPr>
          <w:p w14:paraId="3C73DCD9"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31</w:t>
            </w:r>
          </w:p>
        </w:tc>
        <w:tc>
          <w:tcPr>
            <w:tcW w:w="1230" w:type="dxa"/>
            <w:gridSpan w:val="2"/>
            <w:noWrap/>
            <w:hideMark/>
          </w:tcPr>
          <w:p w14:paraId="43EC4461"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M</w:t>
            </w:r>
          </w:p>
        </w:tc>
        <w:tc>
          <w:tcPr>
            <w:tcW w:w="1620" w:type="dxa"/>
            <w:gridSpan w:val="2"/>
            <w:noWrap/>
            <w:hideMark/>
          </w:tcPr>
          <w:p w14:paraId="5A080505"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Right (AE)</w:t>
            </w:r>
          </w:p>
        </w:tc>
        <w:tc>
          <w:tcPr>
            <w:tcW w:w="3360" w:type="dxa"/>
            <w:noWrap/>
            <w:hideMark/>
          </w:tcPr>
          <w:p w14:paraId="00B56B1C"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Left Hand/Right Prosthesis</w:t>
            </w:r>
          </w:p>
        </w:tc>
        <w:tc>
          <w:tcPr>
            <w:tcW w:w="1575" w:type="dxa"/>
            <w:noWrap/>
            <w:hideMark/>
          </w:tcPr>
          <w:p w14:paraId="4ADABFED"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0/1.3</w:t>
            </w:r>
          </w:p>
        </w:tc>
      </w:tr>
      <w:tr w:rsidR="00945D06" w:rsidRPr="00945D06" w14:paraId="2F36611A" w14:textId="77777777" w:rsidTr="00945D06">
        <w:trPr>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714D7D8F" w14:textId="77777777" w:rsidR="00D55199" w:rsidRPr="00945D06" w:rsidRDefault="00D55199" w:rsidP="00D55199">
            <w:pPr>
              <w:widowControl/>
              <w:suppressAutoHyphens w:val="0"/>
              <w:jc w:val="center"/>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A08</w:t>
            </w:r>
          </w:p>
        </w:tc>
        <w:tc>
          <w:tcPr>
            <w:tcW w:w="630" w:type="dxa"/>
            <w:noWrap/>
            <w:hideMark/>
          </w:tcPr>
          <w:p w14:paraId="44D6D248"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64</w:t>
            </w:r>
          </w:p>
        </w:tc>
        <w:tc>
          <w:tcPr>
            <w:tcW w:w="1230" w:type="dxa"/>
            <w:gridSpan w:val="2"/>
            <w:noWrap/>
            <w:hideMark/>
          </w:tcPr>
          <w:p w14:paraId="004DED66"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M</w:t>
            </w:r>
          </w:p>
        </w:tc>
        <w:tc>
          <w:tcPr>
            <w:tcW w:w="1620" w:type="dxa"/>
            <w:gridSpan w:val="2"/>
            <w:noWrap/>
            <w:hideMark/>
          </w:tcPr>
          <w:p w14:paraId="48992258"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Right (AE)</w:t>
            </w:r>
          </w:p>
        </w:tc>
        <w:tc>
          <w:tcPr>
            <w:tcW w:w="3360" w:type="dxa"/>
            <w:noWrap/>
            <w:hideMark/>
          </w:tcPr>
          <w:p w14:paraId="35C75DF7"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Mouth</w:t>
            </w:r>
          </w:p>
        </w:tc>
        <w:tc>
          <w:tcPr>
            <w:tcW w:w="1575" w:type="dxa"/>
            <w:noWrap/>
            <w:hideMark/>
          </w:tcPr>
          <w:p w14:paraId="3C6CA658"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1.2</w:t>
            </w:r>
          </w:p>
        </w:tc>
      </w:tr>
      <w:tr w:rsidR="00945D06" w:rsidRPr="00945D06" w14:paraId="689604D9" w14:textId="77777777" w:rsidTr="00945D0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5437E1D5" w14:textId="77777777" w:rsidR="00D55199" w:rsidRPr="00945D06" w:rsidRDefault="00D55199" w:rsidP="00D55199">
            <w:pPr>
              <w:widowControl/>
              <w:suppressAutoHyphens w:val="0"/>
              <w:jc w:val="center"/>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A09</w:t>
            </w:r>
          </w:p>
        </w:tc>
        <w:tc>
          <w:tcPr>
            <w:tcW w:w="630" w:type="dxa"/>
            <w:noWrap/>
            <w:hideMark/>
          </w:tcPr>
          <w:p w14:paraId="7EDF9BD7"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43</w:t>
            </w:r>
          </w:p>
        </w:tc>
        <w:tc>
          <w:tcPr>
            <w:tcW w:w="1230" w:type="dxa"/>
            <w:gridSpan w:val="2"/>
            <w:noWrap/>
            <w:hideMark/>
          </w:tcPr>
          <w:p w14:paraId="636A83C9"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M</w:t>
            </w:r>
          </w:p>
        </w:tc>
        <w:tc>
          <w:tcPr>
            <w:tcW w:w="1620" w:type="dxa"/>
            <w:gridSpan w:val="2"/>
            <w:noWrap/>
            <w:hideMark/>
          </w:tcPr>
          <w:p w14:paraId="084E9974"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Right (AE)</w:t>
            </w:r>
          </w:p>
        </w:tc>
        <w:tc>
          <w:tcPr>
            <w:tcW w:w="3360" w:type="dxa"/>
            <w:noWrap/>
            <w:hideMark/>
          </w:tcPr>
          <w:p w14:paraId="4A61AC0A"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Left Hand/Mouth</w:t>
            </w:r>
          </w:p>
        </w:tc>
        <w:tc>
          <w:tcPr>
            <w:tcW w:w="1575" w:type="dxa"/>
            <w:noWrap/>
            <w:hideMark/>
          </w:tcPr>
          <w:p w14:paraId="2011DE9E"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0.35/1.65</w:t>
            </w:r>
          </w:p>
        </w:tc>
      </w:tr>
      <w:tr w:rsidR="00945D06" w:rsidRPr="00945D06" w14:paraId="1FB980BB" w14:textId="77777777" w:rsidTr="00945D06">
        <w:trPr>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5E44F48A" w14:textId="77777777" w:rsidR="00D55199" w:rsidRPr="00945D06" w:rsidRDefault="00D55199" w:rsidP="00D55199">
            <w:pPr>
              <w:widowControl/>
              <w:suppressAutoHyphens w:val="0"/>
              <w:jc w:val="center"/>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A10</w:t>
            </w:r>
          </w:p>
        </w:tc>
        <w:tc>
          <w:tcPr>
            <w:tcW w:w="630" w:type="dxa"/>
            <w:noWrap/>
            <w:hideMark/>
          </w:tcPr>
          <w:p w14:paraId="166627B4"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56</w:t>
            </w:r>
          </w:p>
        </w:tc>
        <w:tc>
          <w:tcPr>
            <w:tcW w:w="1230" w:type="dxa"/>
            <w:gridSpan w:val="2"/>
            <w:noWrap/>
            <w:hideMark/>
          </w:tcPr>
          <w:p w14:paraId="680DE880"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M</w:t>
            </w:r>
          </w:p>
        </w:tc>
        <w:tc>
          <w:tcPr>
            <w:tcW w:w="1620" w:type="dxa"/>
            <w:gridSpan w:val="2"/>
            <w:noWrap/>
            <w:hideMark/>
          </w:tcPr>
          <w:p w14:paraId="789D549B"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Right (AE)</w:t>
            </w:r>
          </w:p>
        </w:tc>
        <w:tc>
          <w:tcPr>
            <w:tcW w:w="3360" w:type="dxa"/>
            <w:noWrap/>
            <w:hideMark/>
          </w:tcPr>
          <w:p w14:paraId="46C3C3E8"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Left Hand/Right Forearm</w:t>
            </w:r>
          </w:p>
        </w:tc>
        <w:tc>
          <w:tcPr>
            <w:tcW w:w="1575" w:type="dxa"/>
            <w:noWrap/>
            <w:hideMark/>
          </w:tcPr>
          <w:p w14:paraId="5F3F7006"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0.1/0.55</w:t>
            </w:r>
          </w:p>
        </w:tc>
      </w:tr>
      <w:tr w:rsidR="00945D06" w:rsidRPr="00945D06" w14:paraId="5FDF8AAB" w14:textId="77777777" w:rsidTr="00945D0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2A8C44A6" w14:textId="77777777" w:rsidR="00D55199" w:rsidRPr="00945D06" w:rsidRDefault="00D55199" w:rsidP="00D55199">
            <w:pPr>
              <w:widowControl/>
              <w:suppressAutoHyphens w:val="0"/>
              <w:jc w:val="center"/>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A11</w:t>
            </w:r>
          </w:p>
        </w:tc>
        <w:tc>
          <w:tcPr>
            <w:tcW w:w="630" w:type="dxa"/>
            <w:noWrap/>
            <w:hideMark/>
          </w:tcPr>
          <w:p w14:paraId="62326F6A"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56</w:t>
            </w:r>
          </w:p>
        </w:tc>
        <w:tc>
          <w:tcPr>
            <w:tcW w:w="1230" w:type="dxa"/>
            <w:gridSpan w:val="2"/>
            <w:noWrap/>
            <w:hideMark/>
          </w:tcPr>
          <w:p w14:paraId="43E930EA"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M</w:t>
            </w:r>
          </w:p>
        </w:tc>
        <w:tc>
          <w:tcPr>
            <w:tcW w:w="1620" w:type="dxa"/>
            <w:gridSpan w:val="2"/>
            <w:noWrap/>
            <w:hideMark/>
          </w:tcPr>
          <w:p w14:paraId="64066110"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Left (AE)</w:t>
            </w:r>
          </w:p>
        </w:tc>
        <w:tc>
          <w:tcPr>
            <w:tcW w:w="3360" w:type="dxa"/>
            <w:noWrap/>
            <w:hideMark/>
          </w:tcPr>
          <w:p w14:paraId="63C69DC5"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Left Prosthesis</w:t>
            </w:r>
          </w:p>
        </w:tc>
        <w:tc>
          <w:tcPr>
            <w:tcW w:w="1575" w:type="dxa"/>
            <w:noWrap/>
            <w:hideMark/>
          </w:tcPr>
          <w:p w14:paraId="559F6B2D"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2.45</w:t>
            </w:r>
          </w:p>
        </w:tc>
      </w:tr>
      <w:tr w:rsidR="00945D06" w:rsidRPr="00945D06" w14:paraId="44317CEB" w14:textId="77777777" w:rsidTr="00945D06">
        <w:trPr>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1DD79C7D" w14:textId="77777777" w:rsidR="00D55199" w:rsidRPr="00945D06" w:rsidRDefault="00D55199" w:rsidP="00D55199">
            <w:pPr>
              <w:widowControl/>
              <w:suppressAutoHyphens w:val="0"/>
              <w:jc w:val="center"/>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A12</w:t>
            </w:r>
          </w:p>
        </w:tc>
        <w:tc>
          <w:tcPr>
            <w:tcW w:w="630" w:type="dxa"/>
            <w:noWrap/>
            <w:hideMark/>
          </w:tcPr>
          <w:p w14:paraId="739B1D22"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47</w:t>
            </w:r>
          </w:p>
        </w:tc>
        <w:tc>
          <w:tcPr>
            <w:tcW w:w="1230" w:type="dxa"/>
            <w:gridSpan w:val="2"/>
            <w:noWrap/>
            <w:hideMark/>
          </w:tcPr>
          <w:p w14:paraId="20B98442"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M</w:t>
            </w:r>
          </w:p>
        </w:tc>
        <w:tc>
          <w:tcPr>
            <w:tcW w:w="1620" w:type="dxa"/>
            <w:gridSpan w:val="2"/>
            <w:noWrap/>
            <w:hideMark/>
          </w:tcPr>
          <w:p w14:paraId="0813A8D4"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Right (AE)/</w:t>
            </w:r>
          </w:p>
          <w:p w14:paraId="7540801D"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Left (AE)</w:t>
            </w:r>
          </w:p>
        </w:tc>
        <w:tc>
          <w:tcPr>
            <w:tcW w:w="3360" w:type="dxa"/>
            <w:noWrap/>
            <w:hideMark/>
          </w:tcPr>
          <w:p w14:paraId="467FD418"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Left Forearm/Right Forearm</w:t>
            </w:r>
          </w:p>
        </w:tc>
        <w:tc>
          <w:tcPr>
            <w:tcW w:w="1575" w:type="dxa"/>
            <w:noWrap/>
            <w:hideMark/>
          </w:tcPr>
          <w:p w14:paraId="30F8646D"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0.4/0.6</w:t>
            </w:r>
          </w:p>
        </w:tc>
      </w:tr>
      <w:tr w:rsidR="00945D06" w:rsidRPr="00945D06" w14:paraId="1272D574" w14:textId="77777777" w:rsidTr="00945D0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39921C9D" w14:textId="77777777" w:rsidR="00D55199" w:rsidRPr="00945D06" w:rsidRDefault="00D55199" w:rsidP="00D55199">
            <w:pPr>
              <w:widowControl/>
              <w:suppressAutoHyphens w:val="0"/>
              <w:jc w:val="center"/>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A13</w:t>
            </w:r>
          </w:p>
        </w:tc>
        <w:tc>
          <w:tcPr>
            <w:tcW w:w="630" w:type="dxa"/>
            <w:noWrap/>
            <w:hideMark/>
          </w:tcPr>
          <w:p w14:paraId="35607353"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61</w:t>
            </w:r>
          </w:p>
        </w:tc>
        <w:tc>
          <w:tcPr>
            <w:tcW w:w="1230" w:type="dxa"/>
            <w:gridSpan w:val="2"/>
            <w:noWrap/>
            <w:hideMark/>
          </w:tcPr>
          <w:p w14:paraId="50350B25"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M</w:t>
            </w:r>
          </w:p>
        </w:tc>
        <w:tc>
          <w:tcPr>
            <w:tcW w:w="1620" w:type="dxa"/>
            <w:gridSpan w:val="2"/>
            <w:noWrap/>
            <w:hideMark/>
          </w:tcPr>
          <w:p w14:paraId="1DF97C09"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Right (AE)/</w:t>
            </w:r>
          </w:p>
          <w:p w14:paraId="071826D6"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Left (BE)</w:t>
            </w:r>
          </w:p>
        </w:tc>
        <w:tc>
          <w:tcPr>
            <w:tcW w:w="3360" w:type="dxa"/>
            <w:noWrap/>
            <w:hideMark/>
          </w:tcPr>
          <w:p w14:paraId="449690BF"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Left Hand/Right Hand</w:t>
            </w:r>
          </w:p>
        </w:tc>
        <w:tc>
          <w:tcPr>
            <w:tcW w:w="1575" w:type="dxa"/>
            <w:noWrap/>
            <w:hideMark/>
          </w:tcPr>
          <w:p w14:paraId="5F3BC148"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0.85/0.6</w:t>
            </w:r>
          </w:p>
        </w:tc>
      </w:tr>
      <w:tr w:rsidR="00945D06" w:rsidRPr="00945D06" w14:paraId="2922FB34" w14:textId="77777777" w:rsidTr="00945D06">
        <w:trPr>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5A738500" w14:textId="77777777" w:rsidR="00D55199" w:rsidRPr="00945D06" w:rsidRDefault="00D55199" w:rsidP="00D55199">
            <w:pPr>
              <w:widowControl/>
              <w:suppressAutoHyphens w:val="0"/>
              <w:jc w:val="center"/>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A14</w:t>
            </w:r>
          </w:p>
        </w:tc>
        <w:tc>
          <w:tcPr>
            <w:tcW w:w="630" w:type="dxa"/>
            <w:noWrap/>
            <w:hideMark/>
          </w:tcPr>
          <w:p w14:paraId="1CC2443E"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55</w:t>
            </w:r>
          </w:p>
        </w:tc>
        <w:tc>
          <w:tcPr>
            <w:tcW w:w="1230" w:type="dxa"/>
            <w:gridSpan w:val="2"/>
            <w:noWrap/>
            <w:hideMark/>
          </w:tcPr>
          <w:p w14:paraId="63C0BFEF"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M</w:t>
            </w:r>
          </w:p>
        </w:tc>
        <w:tc>
          <w:tcPr>
            <w:tcW w:w="1620" w:type="dxa"/>
            <w:gridSpan w:val="2"/>
            <w:noWrap/>
            <w:hideMark/>
          </w:tcPr>
          <w:p w14:paraId="7490239D"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Left (BE)</w:t>
            </w:r>
          </w:p>
        </w:tc>
        <w:tc>
          <w:tcPr>
            <w:tcW w:w="3360" w:type="dxa"/>
            <w:noWrap/>
            <w:hideMark/>
          </w:tcPr>
          <w:p w14:paraId="58B33E89"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Left Hand</w:t>
            </w:r>
          </w:p>
        </w:tc>
        <w:tc>
          <w:tcPr>
            <w:tcW w:w="1575" w:type="dxa"/>
            <w:noWrap/>
            <w:hideMark/>
          </w:tcPr>
          <w:p w14:paraId="6F72FB63"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0.86</w:t>
            </w:r>
          </w:p>
        </w:tc>
      </w:tr>
      <w:tr w:rsidR="00945D06" w:rsidRPr="00945D06" w14:paraId="77EC8877" w14:textId="77777777" w:rsidTr="00945D0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3E0BC5A5" w14:textId="77777777" w:rsidR="00D55199" w:rsidRPr="00945D06" w:rsidRDefault="00D55199" w:rsidP="00D55199">
            <w:pPr>
              <w:widowControl/>
              <w:suppressAutoHyphens w:val="0"/>
              <w:jc w:val="center"/>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A15</w:t>
            </w:r>
          </w:p>
        </w:tc>
        <w:tc>
          <w:tcPr>
            <w:tcW w:w="630" w:type="dxa"/>
            <w:noWrap/>
            <w:hideMark/>
          </w:tcPr>
          <w:p w14:paraId="64AA16EB"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38</w:t>
            </w:r>
          </w:p>
        </w:tc>
        <w:tc>
          <w:tcPr>
            <w:tcW w:w="1230" w:type="dxa"/>
            <w:gridSpan w:val="2"/>
            <w:noWrap/>
            <w:hideMark/>
          </w:tcPr>
          <w:p w14:paraId="6C3E1640"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F</w:t>
            </w:r>
          </w:p>
        </w:tc>
        <w:tc>
          <w:tcPr>
            <w:tcW w:w="1620" w:type="dxa"/>
            <w:gridSpan w:val="2"/>
            <w:noWrap/>
            <w:hideMark/>
          </w:tcPr>
          <w:p w14:paraId="24E89022"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Left (BE)</w:t>
            </w:r>
          </w:p>
        </w:tc>
        <w:tc>
          <w:tcPr>
            <w:tcW w:w="3360" w:type="dxa"/>
            <w:noWrap/>
            <w:hideMark/>
          </w:tcPr>
          <w:p w14:paraId="08EE3E00"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w:t>
            </w:r>
          </w:p>
        </w:tc>
        <w:tc>
          <w:tcPr>
            <w:tcW w:w="1575" w:type="dxa"/>
            <w:noWrap/>
            <w:hideMark/>
          </w:tcPr>
          <w:p w14:paraId="36CD2AB7"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p>
        </w:tc>
      </w:tr>
      <w:tr w:rsidR="00945D06" w:rsidRPr="00945D06" w14:paraId="0F8803FB" w14:textId="77777777" w:rsidTr="00945D06">
        <w:trPr>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483C4334" w14:textId="77777777" w:rsidR="00D55199" w:rsidRPr="00945D06" w:rsidRDefault="00D55199" w:rsidP="00D55199">
            <w:pPr>
              <w:widowControl/>
              <w:suppressAutoHyphens w:val="0"/>
              <w:jc w:val="center"/>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A16</w:t>
            </w:r>
          </w:p>
        </w:tc>
        <w:tc>
          <w:tcPr>
            <w:tcW w:w="630" w:type="dxa"/>
            <w:noWrap/>
            <w:hideMark/>
          </w:tcPr>
          <w:p w14:paraId="4AEAF30A"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52</w:t>
            </w:r>
          </w:p>
        </w:tc>
        <w:tc>
          <w:tcPr>
            <w:tcW w:w="1230" w:type="dxa"/>
            <w:gridSpan w:val="2"/>
            <w:noWrap/>
            <w:hideMark/>
          </w:tcPr>
          <w:p w14:paraId="327A959C"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M</w:t>
            </w:r>
          </w:p>
        </w:tc>
        <w:tc>
          <w:tcPr>
            <w:tcW w:w="1620" w:type="dxa"/>
            <w:gridSpan w:val="2"/>
            <w:noWrap/>
            <w:hideMark/>
          </w:tcPr>
          <w:p w14:paraId="23CA4662"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Left (BE)</w:t>
            </w:r>
          </w:p>
        </w:tc>
        <w:tc>
          <w:tcPr>
            <w:tcW w:w="3360" w:type="dxa"/>
            <w:noWrap/>
            <w:hideMark/>
          </w:tcPr>
          <w:p w14:paraId="21FAE6BC"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Left Prosthesis/Right Hand</w:t>
            </w:r>
          </w:p>
        </w:tc>
        <w:tc>
          <w:tcPr>
            <w:tcW w:w="1575" w:type="dxa"/>
            <w:noWrap/>
            <w:hideMark/>
          </w:tcPr>
          <w:p w14:paraId="31727890"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1.05/0.4</w:t>
            </w:r>
          </w:p>
        </w:tc>
      </w:tr>
      <w:tr w:rsidR="00945D06" w:rsidRPr="00945D06" w14:paraId="4844F49E" w14:textId="77777777" w:rsidTr="00945D0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700D7B96" w14:textId="77777777" w:rsidR="00D55199" w:rsidRPr="00945D06" w:rsidRDefault="00D55199" w:rsidP="00D55199">
            <w:pPr>
              <w:widowControl/>
              <w:suppressAutoHyphens w:val="0"/>
              <w:jc w:val="center"/>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A17</w:t>
            </w:r>
          </w:p>
        </w:tc>
        <w:tc>
          <w:tcPr>
            <w:tcW w:w="630" w:type="dxa"/>
            <w:noWrap/>
            <w:hideMark/>
          </w:tcPr>
          <w:p w14:paraId="504B2DAA"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29</w:t>
            </w:r>
          </w:p>
        </w:tc>
        <w:tc>
          <w:tcPr>
            <w:tcW w:w="1230" w:type="dxa"/>
            <w:gridSpan w:val="2"/>
            <w:noWrap/>
            <w:hideMark/>
          </w:tcPr>
          <w:p w14:paraId="6F23BC7B"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M</w:t>
            </w:r>
          </w:p>
        </w:tc>
        <w:tc>
          <w:tcPr>
            <w:tcW w:w="1620" w:type="dxa"/>
            <w:gridSpan w:val="2"/>
            <w:noWrap/>
            <w:hideMark/>
          </w:tcPr>
          <w:p w14:paraId="49029FD6"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Right (BE)</w:t>
            </w:r>
          </w:p>
        </w:tc>
        <w:tc>
          <w:tcPr>
            <w:tcW w:w="3360" w:type="dxa"/>
            <w:noWrap/>
            <w:hideMark/>
          </w:tcPr>
          <w:p w14:paraId="04BAB6FA"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Left Hand/Right Forearm</w:t>
            </w:r>
          </w:p>
        </w:tc>
        <w:tc>
          <w:tcPr>
            <w:tcW w:w="1575" w:type="dxa"/>
            <w:noWrap/>
            <w:hideMark/>
          </w:tcPr>
          <w:p w14:paraId="0A0A4D52"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0.1/0.15</w:t>
            </w:r>
          </w:p>
        </w:tc>
      </w:tr>
      <w:tr w:rsidR="00945D06" w:rsidRPr="00945D06" w14:paraId="23F7BCDD" w14:textId="77777777" w:rsidTr="00945D06">
        <w:trPr>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18692339" w14:textId="77777777" w:rsidR="00D55199" w:rsidRPr="00945D06" w:rsidRDefault="00D55199" w:rsidP="00D55199">
            <w:pPr>
              <w:widowControl/>
              <w:suppressAutoHyphens w:val="0"/>
              <w:jc w:val="center"/>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A18</w:t>
            </w:r>
          </w:p>
        </w:tc>
        <w:tc>
          <w:tcPr>
            <w:tcW w:w="630" w:type="dxa"/>
            <w:noWrap/>
            <w:hideMark/>
          </w:tcPr>
          <w:p w14:paraId="147902AC"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37</w:t>
            </w:r>
          </w:p>
        </w:tc>
        <w:tc>
          <w:tcPr>
            <w:tcW w:w="1230" w:type="dxa"/>
            <w:gridSpan w:val="2"/>
            <w:noWrap/>
            <w:hideMark/>
          </w:tcPr>
          <w:p w14:paraId="01684679"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F</w:t>
            </w:r>
          </w:p>
        </w:tc>
        <w:tc>
          <w:tcPr>
            <w:tcW w:w="1620" w:type="dxa"/>
            <w:gridSpan w:val="2"/>
            <w:noWrap/>
            <w:hideMark/>
          </w:tcPr>
          <w:p w14:paraId="18643619"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Right (BE)</w:t>
            </w:r>
          </w:p>
        </w:tc>
        <w:tc>
          <w:tcPr>
            <w:tcW w:w="3360" w:type="dxa"/>
            <w:noWrap/>
            <w:hideMark/>
          </w:tcPr>
          <w:p w14:paraId="577C2204"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w:t>
            </w:r>
          </w:p>
        </w:tc>
        <w:tc>
          <w:tcPr>
            <w:tcW w:w="1575" w:type="dxa"/>
            <w:noWrap/>
            <w:hideMark/>
          </w:tcPr>
          <w:p w14:paraId="5031DCFD"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p>
        </w:tc>
      </w:tr>
      <w:tr w:rsidR="00945D06" w:rsidRPr="00945D06" w14:paraId="2C350DB3" w14:textId="77777777" w:rsidTr="00945D0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721533C9" w14:textId="77777777" w:rsidR="00D55199" w:rsidRPr="00945D06" w:rsidRDefault="00D55199" w:rsidP="00D55199">
            <w:pPr>
              <w:widowControl/>
              <w:suppressAutoHyphens w:val="0"/>
              <w:jc w:val="center"/>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A19</w:t>
            </w:r>
          </w:p>
        </w:tc>
        <w:tc>
          <w:tcPr>
            <w:tcW w:w="630" w:type="dxa"/>
            <w:noWrap/>
            <w:hideMark/>
          </w:tcPr>
          <w:p w14:paraId="3270AD7E"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20</w:t>
            </w:r>
          </w:p>
        </w:tc>
        <w:tc>
          <w:tcPr>
            <w:tcW w:w="1230" w:type="dxa"/>
            <w:gridSpan w:val="2"/>
            <w:noWrap/>
            <w:hideMark/>
          </w:tcPr>
          <w:p w14:paraId="27BC7DD6"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M</w:t>
            </w:r>
          </w:p>
        </w:tc>
        <w:tc>
          <w:tcPr>
            <w:tcW w:w="1620" w:type="dxa"/>
            <w:gridSpan w:val="2"/>
            <w:noWrap/>
            <w:hideMark/>
          </w:tcPr>
          <w:p w14:paraId="05344407"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Left (BE)</w:t>
            </w:r>
          </w:p>
        </w:tc>
        <w:tc>
          <w:tcPr>
            <w:tcW w:w="3360" w:type="dxa"/>
            <w:noWrap/>
            <w:hideMark/>
          </w:tcPr>
          <w:p w14:paraId="41226662"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Left Forearm/Right Hand</w:t>
            </w:r>
          </w:p>
        </w:tc>
        <w:tc>
          <w:tcPr>
            <w:tcW w:w="1575" w:type="dxa"/>
            <w:noWrap/>
            <w:hideMark/>
          </w:tcPr>
          <w:p w14:paraId="5FBE8D06"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0.25/0.45</w:t>
            </w:r>
          </w:p>
        </w:tc>
      </w:tr>
      <w:tr w:rsidR="00945D06" w:rsidRPr="00945D06" w14:paraId="0F879499" w14:textId="77777777" w:rsidTr="00945D06">
        <w:trPr>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0A5B62CC" w14:textId="77777777" w:rsidR="00D55199" w:rsidRPr="00945D06" w:rsidRDefault="00D55199" w:rsidP="00D55199">
            <w:pPr>
              <w:widowControl/>
              <w:suppressAutoHyphens w:val="0"/>
              <w:jc w:val="center"/>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A20</w:t>
            </w:r>
          </w:p>
        </w:tc>
        <w:tc>
          <w:tcPr>
            <w:tcW w:w="630" w:type="dxa"/>
            <w:noWrap/>
            <w:hideMark/>
          </w:tcPr>
          <w:p w14:paraId="6EE9EC9F"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65</w:t>
            </w:r>
          </w:p>
        </w:tc>
        <w:tc>
          <w:tcPr>
            <w:tcW w:w="1230" w:type="dxa"/>
            <w:gridSpan w:val="2"/>
            <w:noWrap/>
            <w:hideMark/>
          </w:tcPr>
          <w:p w14:paraId="1F2778AA"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M</w:t>
            </w:r>
          </w:p>
        </w:tc>
        <w:tc>
          <w:tcPr>
            <w:tcW w:w="1620" w:type="dxa"/>
            <w:gridSpan w:val="2"/>
            <w:noWrap/>
            <w:hideMark/>
          </w:tcPr>
          <w:p w14:paraId="484CD09F"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Right (BE)</w:t>
            </w:r>
          </w:p>
        </w:tc>
        <w:tc>
          <w:tcPr>
            <w:tcW w:w="3360" w:type="dxa"/>
            <w:noWrap/>
            <w:hideMark/>
          </w:tcPr>
          <w:p w14:paraId="45EC4CD0"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Right Prosthesis</w:t>
            </w:r>
          </w:p>
        </w:tc>
        <w:tc>
          <w:tcPr>
            <w:tcW w:w="1575" w:type="dxa"/>
            <w:noWrap/>
            <w:hideMark/>
          </w:tcPr>
          <w:p w14:paraId="154B945E"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0.5</w:t>
            </w:r>
          </w:p>
        </w:tc>
      </w:tr>
      <w:tr w:rsidR="00945D06" w:rsidRPr="00945D06" w14:paraId="1B07B77A" w14:textId="77777777" w:rsidTr="00945D0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5F5C58C5" w14:textId="77777777" w:rsidR="00D55199" w:rsidRPr="00945D06" w:rsidRDefault="00D55199" w:rsidP="00D55199">
            <w:pPr>
              <w:widowControl/>
              <w:suppressAutoHyphens w:val="0"/>
              <w:jc w:val="center"/>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A21</w:t>
            </w:r>
          </w:p>
        </w:tc>
        <w:tc>
          <w:tcPr>
            <w:tcW w:w="630" w:type="dxa"/>
            <w:noWrap/>
            <w:hideMark/>
          </w:tcPr>
          <w:p w14:paraId="74C65754"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32</w:t>
            </w:r>
          </w:p>
        </w:tc>
        <w:tc>
          <w:tcPr>
            <w:tcW w:w="1230" w:type="dxa"/>
            <w:gridSpan w:val="2"/>
            <w:noWrap/>
            <w:hideMark/>
          </w:tcPr>
          <w:p w14:paraId="78112294"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M</w:t>
            </w:r>
          </w:p>
        </w:tc>
        <w:tc>
          <w:tcPr>
            <w:tcW w:w="1620" w:type="dxa"/>
            <w:gridSpan w:val="2"/>
            <w:noWrap/>
            <w:hideMark/>
          </w:tcPr>
          <w:p w14:paraId="44688BB7"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Right (BE)</w:t>
            </w:r>
          </w:p>
        </w:tc>
        <w:tc>
          <w:tcPr>
            <w:tcW w:w="3360" w:type="dxa"/>
            <w:noWrap/>
            <w:hideMark/>
          </w:tcPr>
          <w:p w14:paraId="79C4C05F"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w:t>
            </w:r>
          </w:p>
        </w:tc>
        <w:tc>
          <w:tcPr>
            <w:tcW w:w="1575" w:type="dxa"/>
            <w:noWrap/>
            <w:hideMark/>
          </w:tcPr>
          <w:p w14:paraId="0C14F500"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p>
        </w:tc>
      </w:tr>
      <w:tr w:rsidR="00945D06" w:rsidRPr="00945D06" w14:paraId="3227A2C6" w14:textId="77777777" w:rsidTr="00945D06">
        <w:trPr>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121678D2" w14:textId="77777777" w:rsidR="00D55199" w:rsidRPr="00945D06" w:rsidRDefault="00D55199" w:rsidP="00D55199">
            <w:pPr>
              <w:widowControl/>
              <w:suppressAutoHyphens w:val="0"/>
              <w:jc w:val="center"/>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A22</w:t>
            </w:r>
          </w:p>
        </w:tc>
        <w:tc>
          <w:tcPr>
            <w:tcW w:w="630" w:type="dxa"/>
            <w:noWrap/>
            <w:hideMark/>
          </w:tcPr>
          <w:p w14:paraId="0325DE4B"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49</w:t>
            </w:r>
          </w:p>
        </w:tc>
        <w:tc>
          <w:tcPr>
            <w:tcW w:w="1230" w:type="dxa"/>
            <w:gridSpan w:val="2"/>
            <w:noWrap/>
            <w:hideMark/>
          </w:tcPr>
          <w:p w14:paraId="5ECD9A18"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M</w:t>
            </w:r>
          </w:p>
        </w:tc>
        <w:tc>
          <w:tcPr>
            <w:tcW w:w="1620" w:type="dxa"/>
            <w:gridSpan w:val="2"/>
            <w:noWrap/>
            <w:hideMark/>
          </w:tcPr>
          <w:p w14:paraId="109D6311"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Right (BE)</w:t>
            </w:r>
          </w:p>
        </w:tc>
        <w:tc>
          <w:tcPr>
            <w:tcW w:w="3360" w:type="dxa"/>
            <w:noWrap/>
            <w:hideMark/>
          </w:tcPr>
          <w:p w14:paraId="00EE2D37"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Left Hand/Mouth</w:t>
            </w:r>
          </w:p>
        </w:tc>
        <w:tc>
          <w:tcPr>
            <w:tcW w:w="1575" w:type="dxa"/>
            <w:noWrap/>
            <w:hideMark/>
          </w:tcPr>
          <w:p w14:paraId="4C4946A2"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0/0</w:t>
            </w:r>
          </w:p>
        </w:tc>
      </w:tr>
    </w:tbl>
    <w:p w14:paraId="371C4F28" w14:textId="77777777" w:rsidR="00F46E9F" w:rsidRDefault="00F46E9F" w:rsidP="00D55199">
      <w:pPr>
        <w:pStyle w:val="A6-Body"/>
        <w:ind w:firstLine="0"/>
        <w:jc w:val="center"/>
      </w:pPr>
    </w:p>
    <w:p w14:paraId="09EF0793" w14:textId="77777777" w:rsidR="00FA524D" w:rsidRDefault="00FA524D" w:rsidP="00D55199">
      <w:pPr>
        <w:pStyle w:val="A6-Body"/>
        <w:ind w:firstLine="0"/>
        <w:jc w:val="center"/>
      </w:pPr>
    </w:p>
    <w:p w14:paraId="1C4B19E5" w14:textId="5D3317AD" w:rsidR="00FA524D" w:rsidRDefault="00FA524D" w:rsidP="00D55199">
      <w:pPr>
        <w:pStyle w:val="A6-Body"/>
        <w:ind w:firstLine="0"/>
        <w:jc w:val="center"/>
      </w:pPr>
    </w:p>
    <w:sectPr w:rsidR="00FA524D" w:rsidSect="00EF19D6">
      <w:headerReference w:type="even" r:id="rId10"/>
      <w:headerReference w:type="default" r:id="rId11"/>
      <w:pgSz w:w="12240" w:h="15840" w:code="1"/>
      <w:pgMar w:top="1440" w:right="1440" w:bottom="1440" w:left="1440" w:header="630" w:footer="0" w:gutter="0"/>
      <w:cols w:space="720"/>
      <w:formProt w:val="0"/>
      <w:docGrid w:linePitch="360" w:charSpace="204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1C0F2F" w14:textId="77777777" w:rsidR="00C41A91" w:rsidRDefault="00C41A91">
      <w:r>
        <w:separator/>
      </w:r>
    </w:p>
  </w:endnote>
  <w:endnote w:type="continuationSeparator" w:id="0">
    <w:p w14:paraId="6B0293C0" w14:textId="77777777" w:rsidR="00C41A91" w:rsidRDefault="00C41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charset w:val="86"/>
    <w:family w:val="swiss"/>
    <w:pitch w:val="variable"/>
    <w:sig w:usb0="80000287" w:usb1="280F3C52" w:usb2="00000016" w:usb3="00000000" w:csb0="0004001F" w:csb1="00000000"/>
  </w:font>
  <w:font w:name="Mangal">
    <w:panose1 w:val="00000000000000000000"/>
    <w:charset w:val="01"/>
    <w:family w:val="roman"/>
    <w:notTrueType/>
    <w:pitch w:val="variable"/>
    <w:sig w:usb0="00002000" w:usb1="00000000" w:usb2="00000000" w:usb3="00000000" w:csb0="00000000"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MU Serif Roman">
    <w:altName w:val="Times New Roman"/>
    <w:charset w:val="00"/>
    <w:family w:val="auto"/>
    <w:pitch w:val="variable"/>
    <w:sig w:usb0="E10002FF" w:usb1="5201E9EB" w:usb2="02020004" w:usb3="00000000" w:csb0="0000019F" w:csb1="00000000"/>
  </w:font>
  <w:font w:name="CMU Serif">
    <w:altName w:val="Times New Roman"/>
    <w:charset w:val="00"/>
    <w:family w:val="auto"/>
    <w:pitch w:val="variable"/>
    <w:sig w:usb0="E10002FF" w:usb1="5201E9EB" w:usb2="02020004"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467539" w14:textId="77777777" w:rsidR="00C41A91" w:rsidRDefault="00C41A91">
      <w:r>
        <w:separator/>
      </w:r>
    </w:p>
  </w:footnote>
  <w:footnote w:type="continuationSeparator" w:id="0">
    <w:p w14:paraId="5538D723" w14:textId="77777777" w:rsidR="00C41A91" w:rsidRDefault="00C41A9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3AF596" w14:textId="77777777" w:rsidR="00C41A91" w:rsidRDefault="00C41A91" w:rsidP="00422D1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B84FA9A" w14:textId="77777777" w:rsidR="00C41A91" w:rsidRDefault="00C41A91" w:rsidP="00422D12">
    <w:pPr>
      <w:pStyle w:val="Header"/>
      <w:ind w:right="360"/>
    </w:pPr>
    <w:sdt>
      <w:sdtPr>
        <w:id w:val="171999623"/>
        <w:placeholder>
          <w:docPart w:val="6490EF900AD8814A98496366FE27F652"/>
        </w:placeholder>
        <w:temporary/>
        <w:showingPlcHdr/>
      </w:sdtPr>
      <w:sdtContent>
        <w:r>
          <w:t>[Type text]</w:t>
        </w:r>
      </w:sdtContent>
    </w:sdt>
    <w:r>
      <w:ptab w:relativeTo="margin" w:alignment="center" w:leader="none"/>
    </w:r>
    <w:sdt>
      <w:sdtPr>
        <w:id w:val="171999624"/>
        <w:placeholder>
          <w:docPart w:val="CC950E44CE5E9D4DB34A5407F3931AED"/>
        </w:placeholder>
        <w:temporary/>
        <w:showingPlcHdr/>
      </w:sdtPr>
      <w:sdtContent>
        <w:r>
          <w:t>[Type text]</w:t>
        </w:r>
      </w:sdtContent>
    </w:sdt>
    <w:r>
      <w:ptab w:relativeTo="margin" w:alignment="right" w:leader="none"/>
    </w:r>
    <w:sdt>
      <w:sdtPr>
        <w:id w:val="171999625"/>
        <w:placeholder>
          <w:docPart w:val="42F5975B3727734D8136D3E41DB622D9"/>
        </w:placeholder>
        <w:temporary/>
        <w:showingPlcHdr/>
      </w:sdtPr>
      <w:sdtContent>
        <w:r>
          <w:t>[Type text]</w:t>
        </w:r>
      </w:sdtContent>
    </w:sdt>
  </w:p>
  <w:p w14:paraId="1145F22B" w14:textId="77777777" w:rsidR="00C41A91" w:rsidRDefault="00C41A9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EC5C4D" w14:textId="77777777" w:rsidR="00C41A91" w:rsidRPr="00422D12" w:rsidRDefault="00C41A91" w:rsidP="00422D12">
    <w:pPr>
      <w:pStyle w:val="Header"/>
      <w:framePr w:wrap="around" w:vAnchor="text" w:hAnchor="margin" w:xAlign="right" w:y="1"/>
      <w:rPr>
        <w:rStyle w:val="PageNumber"/>
        <w:rFonts w:ascii="CMU Serif Roman" w:hAnsi="CMU Serif Roman"/>
        <w:sz w:val="24"/>
        <w:szCs w:val="24"/>
      </w:rPr>
    </w:pPr>
    <w:r w:rsidRPr="00422D12">
      <w:rPr>
        <w:rStyle w:val="PageNumber"/>
        <w:rFonts w:ascii="CMU Serif Roman" w:hAnsi="CMU Serif Roman"/>
        <w:sz w:val="24"/>
        <w:szCs w:val="24"/>
      </w:rPr>
      <w:fldChar w:fldCharType="begin"/>
    </w:r>
    <w:r w:rsidRPr="00422D12">
      <w:rPr>
        <w:rStyle w:val="PageNumber"/>
        <w:rFonts w:ascii="CMU Serif Roman" w:hAnsi="CMU Serif Roman"/>
        <w:sz w:val="24"/>
        <w:szCs w:val="24"/>
      </w:rPr>
      <w:instrText xml:space="preserve">PAGE  </w:instrText>
    </w:r>
    <w:r w:rsidRPr="00422D12">
      <w:rPr>
        <w:rStyle w:val="PageNumber"/>
        <w:rFonts w:ascii="CMU Serif Roman" w:hAnsi="CMU Serif Roman"/>
        <w:sz w:val="24"/>
        <w:szCs w:val="24"/>
      </w:rPr>
      <w:fldChar w:fldCharType="separate"/>
    </w:r>
    <w:r w:rsidR="00B00314">
      <w:rPr>
        <w:rStyle w:val="PageNumber"/>
        <w:rFonts w:ascii="CMU Serif Roman" w:hAnsi="CMU Serif Roman"/>
        <w:noProof/>
        <w:sz w:val="24"/>
        <w:szCs w:val="24"/>
      </w:rPr>
      <w:t>3</w:t>
    </w:r>
    <w:r w:rsidRPr="00422D12">
      <w:rPr>
        <w:rStyle w:val="PageNumber"/>
        <w:rFonts w:ascii="CMU Serif Roman" w:hAnsi="CMU Serif Roman"/>
        <w:sz w:val="24"/>
        <w:szCs w:val="24"/>
      </w:rPr>
      <w:fldChar w:fldCharType="end"/>
    </w:r>
  </w:p>
  <w:p w14:paraId="5A94ECB2" w14:textId="628BD806" w:rsidR="00C41A91" w:rsidRPr="00422D12" w:rsidRDefault="00C41A91" w:rsidP="00422D12">
    <w:pPr>
      <w:pStyle w:val="Header"/>
      <w:ind w:right="360"/>
      <w:rPr>
        <w:rFonts w:ascii="CMU Serif Roman" w:hAnsi="CMU Serif Roman"/>
        <w:sz w:val="24"/>
        <w:szCs w:val="24"/>
      </w:rPr>
    </w:pPr>
    <w:r w:rsidRPr="00422D12">
      <w:rPr>
        <w:rFonts w:ascii="CMU Serif Roman" w:hAnsi="CMU Serif Roman"/>
        <w:sz w:val="24"/>
        <w:szCs w:val="24"/>
      </w:rPr>
      <w:t>RUNNING HEADER: Locognosia</w:t>
    </w:r>
    <w:r w:rsidRPr="00422D12">
      <w:rPr>
        <w:rFonts w:ascii="CMU Serif Roman" w:hAnsi="CMU Serif Roman"/>
        <w:sz w:val="24"/>
        <w:szCs w:val="24"/>
      </w:rPr>
      <w:ptab w:relativeTo="margin" w:alignment="center" w:leader="none"/>
    </w:r>
    <w:r w:rsidRPr="00422D12">
      <w:rPr>
        <w:rFonts w:ascii="CMU Serif Roman" w:hAnsi="CMU Serif Roman"/>
        <w:sz w:val="24"/>
        <w:szCs w:val="24"/>
      </w:rPr>
      <w:ptab w:relativeTo="margin" w:alignment="right" w:leader="none"/>
    </w:r>
  </w:p>
  <w:p w14:paraId="36F775A5" w14:textId="05C4396A" w:rsidR="00C41A91" w:rsidRPr="00F30540" w:rsidRDefault="00C41A91">
    <w:pPr>
      <w:pStyle w:val="Header"/>
      <w:rPr>
        <w:rFonts w:ascii="CMU Serif" w:hAnsi="CMU Serif" w:cs="CMU Serif"/>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8"/>
  <w:displayBackgroundShape/>
  <w:trackRevisions/>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MU Serif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fdzddw9asp2wfepsrvvp5ee0tr02st2zwvf&quot;&gt;Frey_Library&lt;record-ids&gt;&lt;item&gt;24&lt;/item&gt;&lt;item&gt;1433&lt;/item&gt;&lt;item&gt;1434&lt;/item&gt;&lt;item&gt;1439&lt;/item&gt;&lt;item&gt;1485&lt;/item&gt;&lt;item&gt;1569&lt;/item&gt;&lt;item&gt;1590&lt;/item&gt;&lt;item&gt;2200&lt;/item&gt;&lt;item&gt;2253&lt;/item&gt;&lt;item&gt;2642&lt;/item&gt;&lt;item&gt;2763&lt;/item&gt;&lt;item&gt;3958&lt;/item&gt;&lt;item&gt;3994&lt;/item&gt;&lt;item&gt;4139&lt;/item&gt;&lt;item&gt;4164&lt;/item&gt;&lt;item&gt;4167&lt;/item&gt;&lt;item&gt;4169&lt;/item&gt;&lt;item&gt;4194&lt;/item&gt;&lt;item&gt;11039&lt;/item&gt;&lt;item&gt;11045&lt;/item&gt;&lt;/record-ids&gt;&lt;/item&gt;&lt;/Libraries&gt;"/>
  </w:docVars>
  <w:rsids>
    <w:rsidRoot w:val="00EE6D80"/>
    <w:rsid w:val="00004278"/>
    <w:rsid w:val="000303E3"/>
    <w:rsid w:val="000833D0"/>
    <w:rsid w:val="00094A58"/>
    <w:rsid w:val="0014586E"/>
    <w:rsid w:val="00153CAF"/>
    <w:rsid w:val="001D2C9E"/>
    <w:rsid w:val="002002C3"/>
    <w:rsid w:val="00265DE6"/>
    <w:rsid w:val="0028169F"/>
    <w:rsid w:val="00351AD9"/>
    <w:rsid w:val="00357248"/>
    <w:rsid w:val="003733A0"/>
    <w:rsid w:val="003866B6"/>
    <w:rsid w:val="003A33E9"/>
    <w:rsid w:val="003D4E33"/>
    <w:rsid w:val="00422D12"/>
    <w:rsid w:val="0045770C"/>
    <w:rsid w:val="0049706B"/>
    <w:rsid w:val="004F60EC"/>
    <w:rsid w:val="0054540C"/>
    <w:rsid w:val="005942D2"/>
    <w:rsid w:val="005F372A"/>
    <w:rsid w:val="0062717F"/>
    <w:rsid w:val="00663CBB"/>
    <w:rsid w:val="006B10EF"/>
    <w:rsid w:val="006E34BE"/>
    <w:rsid w:val="0074464B"/>
    <w:rsid w:val="007508A2"/>
    <w:rsid w:val="007722C0"/>
    <w:rsid w:val="00797771"/>
    <w:rsid w:val="007E5FF5"/>
    <w:rsid w:val="00862007"/>
    <w:rsid w:val="008C74D4"/>
    <w:rsid w:val="00906C7F"/>
    <w:rsid w:val="00945D06"/>
    <w:rsid w:val="00952FCC"/>
    <w:rsid w:val="009B13F4"/>
    <w:rsid w:val="009B22D1"/>
    <w:rsid w:val="00A15130"/>
    <w:rsid w:val="00AA5291"/>
    <w:rsid w:val="00AC609D"/>
    <w:rsid w:val="00B00314"/>
    <w:rsid w:val="00C03127"/>
    <w:rsid w:val="00C41A91"/>
    <w:rsid w:val="00D04AE2"/>
    <w:rsid w:val="00D11DF7"/>
    <w:rsid w:val="00D55199"/>
    <w:rsid w:val="00D77F07"/>
    <w:rsid w:val="00D80CDD"/>
    <w:rsid w:val="00D81C7F"/>
    <w:rsid w:val="00DA64D2"/>
    <w:rsid w:val="00DD19CB"/>
    <w:rsid w:val="00E16E10"/>
    <w:rsid w:val="00EB110C"/>
    <w:rsid w:val="00EE6D80"/>
    <w:rsid w:val="00EF19D6"/>
    <w:rsid w:val="00F04B8F"/>
    <w:rsid w:val="00F2299C"/>
    <w:rsid w:val="00F30540"/>
    <w:rsid w:val="00F46E9F"/>
    <w:rsid w:val="00FA52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BD5E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pPr>
      <w:widowControl w:val="0"/>
      <w:suppressAutoHyphens/>
    </w:pPr>
  </w:style>
  <w:style w:type="paragraph" w:styleId="Heading1">
    <w:name w:val="heading 1"/>
    <w:basedOn w:val="Heading"/>
    <w:pPr>
      <w:outlineLvl w:val="0"/>
    </w:pPr>
  </w:style>
  <w:style w:type="paragraph" w:styleId="Heading2">
    <w:name w:val="heading 2"/>
    <w:basedOn w:val="Heading"/>
    <w:pPr>
      <w:outlineLvl w:val="1"/>
    </w:pPr>
  </w:style>
  <w:style w:type="paragraph" w:styleId="Heading3">
    <w:name w:val="heading 3"/>
    <w:basedOn w:val="Heading"/>
    <w:pPr>
      <w:outlineLvl w:val="2"/>
    </w:pPr>
  </w:style>
  <w:style w:type="paragraph" w:styleId="Heading4">
    <w:name w:val="heading 4"/>
    <w:basedOn w:val="Normal"/>
    <w:next w:val="Normal"/>
    <w:link w:val="Heading4Char"/>
    <w:uiPriority w:val="9"/>
    <w:unhideWhenUsed/>
    <w:rsid w:val="00A15130"/>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A15130"/>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NumberingSymbols">
    <w:name w:val="Numbering Symbols"/>
  </w:style>
  <w:style w:type="character" w:styleId="CommentReference">
    <w:name w:val="annotation reference"/>
    <w:rPr>
      <w:sz w:val="18"/>
      <w:szCs w:val="18"/>
    </w:rPr>
  </w:style>
  <w:style w:type="character" w:customStyle="1" w:styleId="CommentTextChar">
    <w:name w:val="Comment Text Char"/>
    <w:rPr>
      <w:sz w:val="24"/>
      <w:szCs w:val="24"/>
    </w:rPr>
  </w:style>
  <w:style w:type="character" w:customStyle="1" w:styleId="CommentSubjectChar">
    <w:name w:val="Comment Subject Char"/>
    <w:rPr>
      <w:b/>
      <w:bCs/>
      <w:sz w:val="24"/>
      <w:szCs w:val="24"/>
    </w:rPr>
  </w:style>
  <w:style w:type="character" w:customStyle="1" w:styleId="BalloonTextChar">
    <w:name w:val="Balloon Text Char"/>
    <w:rPr>
      <w:rFonts w:ascii="Lucida Grande" w:hAnsi="Lucida Grande" w:cs="Lucida Grande"/>
      <w:sz w:val="18"/>
      <w:szCs w:val="18"/>
    </w:rPr>
  </w:style>
  <w:style w:type="character" w:customStyle="1" w:styleId="FooterChar">
    <w:name w:val="Footer Char"/>
    <w:basedOn w:val="DefaultParagraphFont"/>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pPr>
      <w:suppressLineNumbers/>
      <w:spacing w:before="120" w:after="120"/>
    </w:pPr>
  </w:style>
  <w:style w:type="paragraph" w:customStyle="1" w:styleId="Index">
    <w:name w:val="Index"/>
    <w:basedOn w:val="Normal"/>
    <w:pPr>
      <w:suppressLineNumbers/>
    </w:pPr>
    <w:rPr>
      <w:rFonts w:cs="Mangal"/>
    </w:rPr>
  </w:style>
  <w:style w:type="paragraph" w:customStyle="1" w:styleId="Bibliography1">
    <w:name w:val="Bibliography 1"/>
    <w:basedOn w:val="Index"/>
    <w:pPr>
      <w:spacing w:line="480" w:lineRule="atLeast"/>
      <w:ind w:left="720" w:hanging="720"/>
    </w:pPr>
  </w:style>
  <w:style w:type="paragraph" w:customStyle="1" w:styleId="Quotations">
    <w:name w:val="Quotations"/>
    <w:basedOn w:val="Normal"/>
  </w:style>
  <w:style w:type="paragraph" w:styleId="Title">
    <w:name w:val="Title"/>
    <w:basedOn w:val="Heading"/>
  </w:style>
  <w:style w:type="paragraph" w:styleId="Subtitle">
    <w:name w:val="Subtitle"/>
    <w:basedOn w:val="Heading"/>
  </w:style>
  <w:style w:type="paragraph" w:styleId="Header">
    <w:name w:val="header"/>
    <w:basedOn w:val="Normal"/>
    <w:link w:val="HeaderChar"/>
    <w:uiPriority w:val="99"/>
  </w:style>
  <w:style w:type="paragraph" w:styleId="CommentText">
    <w:name w:val="annotation text"/>
    <w:basedOn w:val="Normal"/>
    <w:rPr>
      <w:sz w:val="24"/>
      <w:szCs w:val="24"/>
    </w:rPr>
  </w:style>
  <w:style w:type="paragraph" w:styleId="CommentSubject">
    <w:name w:val="annotation subject"/>
    <w:basedOn w:val="CommentText"/>
    <w:rPr>
      <w:b/>
      <w:bCs/>
      <w:sz w:val="20"/>
      <w:szCs w:val="20"/>
    </w:rPr>
  </w:style>
  <w:style w:type="paragraph" w:styleId="Revision">
    <w:name w:val="Revision"/>
    <w:pPr>
      <w:suppressAutoHyphens/>
    </w:pPr>
  </w:style>
  <w:style w:type="paragraph" w:styleId="BalloonText">
    <w:name w:val="Balloon Text"/>
    <w:basedOn w:val="Normal"/>
    <w:rPr>
      <w:rFonts w:ascii="Lucida Grande" w:hAnsi="Lucida Grande" w:cs="Lucida Grande"/>
      <w:sz w:val="18"/>
      <w:szCs w:val="18"/>
    </w:rPr>
  </w:style>
  <w:style w:type="paragraph" w:styleId="NoSpacing">
    <w:name w:val="No Spacing"/>
    <w:pPr>
      <w:widowControl w:val="0"/>
      <w:suppressAutoHyphens/>
    </w:pPr>
  </w:style>
  <w:style w:type="paragraph" w:styleId="Footer">
    <w:name w:val="footer"/>
    <w:basedOn w:val="Normal"/>
    <w:pPr>
      <w:tabs>
        <w:tab w:val="center" w:pos="4320"/>
        <w:tab w:val="right" w:pos="8640"/>
      </w:tabs>
    </w:pPr>
  </w:style>
  <w:style w:type="paragraph" w:customStyle="1" w:styleId="TableContents">
    <w:name w:val="Table Contents"/>
    <w:basedOn w:val="Normal"/>
  </w:style>
  <w:style w:type="character" w:customStyle="1" w:styleId="Heading4Char">
    <w:name w:val="Heading 4 Char"/>
    <w:basedOn w:val="DefaultParagraphFont"/>
    <w:link w:val="Heading4"/>
    <w:uiPriority w:val="9"/>
    <w:rsid w:val="00A1513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A15130"/>
    <w:rPr>
      <w:rFonts w:asciiTheme="majorHAnsi" w:eastAsiaTheme="majorEastAsia" w:hAnsiTheme="majorHAnsi" w:cstheme="majorBidi"/>
      <w:color w:val="2E74B5" w:themeColor="accent1" w:themeShade="BF"/>
    </w:rPr>
  </w:style>
  <w:style w:type="paragraph" w:customStyle="1" w:styleId="A6-H1">
    <w:name w:val="A6-H1"/>
    <w:next w:val="NoSpacing"/>
    <w:link w:val="A6-H1Char"/>
    <w:autoRedefine/>
    <w:qFormat/>
    <w:rsid w:val="00945D06"/>
    <w:pPr>
      <w:spacing w:line="480" w:lineRule="auto"/>
      <w:jc w:val="center"/>
    </w:pPr>
    <w:rPr>
      <w:rFonts w:ascii="CMU Serif Roman" w:hAnsi="CMU Serif Roman" w:cs="CMU Serif"/>
      <w:b/>
      <w:sz w:val="24"/>
      <w:szCs w:val="24"/>
    </w:rPr>
  </w:style>
  <w:style w:type="character" w:styleId="BookTitle">
    <w:name w:val="Book Title"/>
    <w:basedOn w:val="DefaultParagraphFont"/>
    <w:uiPriority w:val="33"/>
    <w:rsid w:val="00DA64D2"/>
    <w:rPr>
      <w:b/>
      <w:bCs/>
      <w:i/>
      <w:iCs/>
      <w:spacing w:val="5"/>
    </w:rPr>
  </w:style>
  <w:style w:type="character" w:customStyle="1" w:styleId="A6-H1Char">
    <w:name w:val="A6-H1 Char"/>
    <w:basedOn w:val="DefaultParagraphFont"/>
    <w:link w:val="A6-H1"/>
    <w:rsid w:val="00945D06"/>
    <w:rPr>
      <w:rFonts w:ascii="CMU Serif Roman" w:hAnsi="CMU Serif Roman" w:cs="CMU Serif"/>
      <w:b/>
      <w:sz w:val="24"/>
      <w:szCs w:val="24"/>
    </w:rPr>
  </w:style>
  <w:style w:type="paragraph" w:customStyle="1" w:styleId="A6-H2">
    <w:name w:val="A6-H2"/>
    <w:link w:val="A6-H2Char"/>
    <w:autoRedefine/>
    <w:qFormat/>
    <w:rsid w:val="0054540C"/>
    <w:pPr>
      <w:spacing w:line="480" w:lineRule="auto"/>
    </w:pPr>
    <w:rPr>
      <w:rFonts w:ascii="CMU Serif Roman" w:hAnsi="CMU Serif Roman" w:cs="CMU Serif"/>
      <w:sz w:val="24"/>
      <w:szCs w:val="24"/>
    </w:rPr>
  </w:style>
  <w:style w:type="paragraph" w:customStyle="1" w:styleId="A6-H3">
    <w:name w:val="A6-H3"/>
    <w:link w:val="A6-H3Char"/>
    <w:qFormat/>
    <w:rsid w:val="00945D06"/>
    <w:pPr>
      <w:spacing w:line="480" w:lineRule="auto"/>
      <w:ind w:firstLine="720"/>
    </w:pPr>
    <w:rPr>
      <w:rFonts w:ascii="CMU Serif Roman" w:hAnsi="CMU Serif Roman" w:cs="CMU Serif"/>
      <w:b/>
      <w:sz w:val="24"/>
      <w:szCs w:val="24"/>
    </w:rPr>
  </w:style>
  <w:style w:type="character" w:customStyle="1" w:styleId="A6-H2Char">
    <w:name w:val="A6-H2 Char"/>
    <w:basedOn w:val="DefaultParagraphFont"/>
    <w:link w:val="A6-H2"/>
    <w:rsid w:val="0054540C"/>
    <w:rPr>
      <w:rFonts w:ascii="CMU Serif Roman" w:hAnsi="CMU Serif Roman" w:cs="CMU Serif"/>
      <w:sz w:val="24"/>
      <w:szCs w:val="24"/>
    </w:rPr>
  </w:style>
  <w:style w:type="paragraph" w:customStyle="1" w:styleId="A6-H4">
    <w:name w:val="A6-H4"/>
    <w:link w:val="A6-H4Char"/>
    <w:qFormat/>
    <w:rsid w:val="000303E3"/>
    <w:pPr>
      <w:spacing w:line="480" w:lineRule="auto"/>
      <w:ind w:firstLine="720"/>
    </w:pPr>
    <w:rPr>
      <w:rFonts w:ascii="CMU Serif" w:hAnsi="CMU Serif" w:cs="CMU Serif"/>
      <w:b/>
      <w:i/>
      <w:sz w:val="24"/>
      <w:szCs w:val="24"/>
    </w:rPr>
  </w:style>
  <w:style w:type="character" w:customStyle="1" w:styleId="A6-H3Char">
    <w:name w:val="A6-H3 Char"/>
    <w:basedOn w:val="DefaultParagraphFont"/>
    <w:link w:val="A6-H3"/>
    <w:rsid w:val="00945D06"/>
    <w:rPr>
      <w:rFonts w:ascii="CMU Serif Roman" w:hAnsi="CMU Serif Roman" w:cs="CMU Serif"/>
      <w:b/>
      <w:sz w:val="24"/>
      <w:szCs w:val="24"/>
    </w:rPr>
  </w:style>
  <w:style w:type="paragraph" w:customStyle="1" w:styleId="A6-H5">
    <w:name w:val="A6-H5"/>
    <w:link w:val="A6-H5Char"/>
    <w:qFormat/>
    <w:rsid w:val="000303E3"/>
    <w:pPr>
      <w:spacing w:line="480" w:lineRule="auto"/>
      <w:ind w:firstLine="720"/>
    </w:pPr>
    <w:rPr>
      <w:rFonts w:ascii="CMU Serif" w:hAnsi="CMU Serif" w:cs="CMU Serif"/>
      <w:i/>
      <w:sz w:val="24"/>
      <w:szCs w:val="24"/>
    </w:rPr>
  </w:style>
  <w:style w:type="character" w:customStyle="1" w:styleId="A6-H4Char">
    <w:name w:val="A6-H4 Char"/>
    <w:basedOn w:val="DefaultParagraphFont"/>
    <w:link w:val="A6-H4"/>
    <w:rsid w:val="000303E3"/>
    <w:rPr>
      <w:rFonts w:ascii="CMU Serif" w:hAnsi="CMU Serif" w:cs="CMU Serif"/>
      <w:b/>
      <w:i/>
      <w:sz w:val="24"/>
      <w:szCs w:val="24"/>
    </w:rPr>
  </w:style>
  <w:style w:type="paragraph" w:customStyle="1" w:styleId="A6-Body">
    <w:name w:val="A6-Body"/>
    <w:link w:val="A6-BodyChar"/>
    <w:qFormat/>
    <w:rsid w:val="00945D06"/>
    <w:pPr>
      <w:spacing w:line="480" w:lineRule="auto"/>
      <w:ind w:firstLine="720"/>
    </w:pPr>
    <w:rPr>
      <w:rFonts w:ascii="CMU Serif Roman" w:hAnsi="CMU Serif Roman" w:cs="CMU Serif"/>
      <w:sz w:val="24"/>
      <w:szCs w:val="24"/>
    </w:rPr>
  </w:style>
  <w:style w:type="character" w:customStyle="1" w:styleId="A6-H5Char">
    <w:name w:val="A6-H5 Char"/>
    <w:basedOn w:val="DefaultParagraphFont"/>
    <w:link w:val="A6-H5"/>
    <w:rsid w:val="000303E3"/>
    <w:rPr>
      <w:rFonts w:ascii="CMU Serif" w:hAnsi="CMU Serif" w:cs="CMU Serif"/>
      <w:i/>
      <w:sz w:val="24"/>
      <w:szCs w:val="24"/>
    </w:rPr>
  </w:style>
  <w:style w:type="character" w:customStyle="1" w:styleId="A6-BodyChar">
    <w:name w:val="A6-Body Char"/>
    <w:basedOn w:val="DefaultParagraphFont"/>
    <w:link w:val="A6-Body"/>
    <w:rsid w:val="00945D06"/>
    <w:rPr>
      <w:rFonts w:ascii="CMU Serif Roman" w:hAnsi="CMU Serif Roman" w:cs="CMU Serif"/>
      <w:sz w:val="24"/>
      <w:szCs w:val="24"/>
    </w:rPr>
  </w:style>
  <w:style w:type="paragraph" w:customStyle="1" w:styleId="A6-FC">
    <w:name w:val="A6-FC"/>
    <w:link w:val="A6-FCChar"/>
    <w:autoRedefine/>
    <w:qFormat/>
    <w:rsid w:val="00945D06"/>
    <w:pPr>
      <w:spacing w:line="480" w:lineRule="auto"/>
      <w:ind w:left="720"/>
    </w:pPr>
    <w:rPr>
      <w:rFonts w:ascii="CMU Serif Roman" w:hAnsi="CMU Serif Roman" w:cs="CMU Serif"/>
      <w:sz w:val="24"/>
      <w:szCs w:val="24"/>
    </w:rPr>
  </w:style>
  <w:style w:type="character" w:customStyle="1" w:styleId="A6-FCChar">
    <w:name w:val="A6-FC Char"/>
    <w:basedOn w:val="DefaultParagraphFont"/>
    <w:link w:val="A6-FC"/>
    <w:rsid w:val="00945D06"/>
    <w:rPr>
      <w:rFonts w:ascii="CMU Serif Roman" w:hAnsi="CMU Serif Roman" w:cs="CMU Serif"/>
      <w:sz w:val="24"/>
      <w:szCs w:val="24"/>
    </w:rPr>
  </w:style>
  <w:style w:type="table" w:styleId="LightShading">
    <w:name w:val="Light Shading"/>
    <w:basedOn w:val="TableNormal"/>
    <w:uiPriority w:val="60"/>
    <w:rsid w:val="00D5519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erChar">
    <w:name w:val="Header Char"/>
    <w:basedOn w:val="DefaultParagraphFont"/>
    <w:link w:val="Header"/>
    <w:uiPriority w:val="99"/>
    <w:rsid w:val="00422D12"/>
  </w:style>
  <w:style w:type="character" w:styleId="PageNumber">
    <w:name w:val="page number"/>
    <w:basedOn w:val="DefaultParagraphFont"/>
    <w:uiPriority w:val="99"/>
    <w:semiHidden/>
    <w:unhideWhenUsed/>
    <w:rsid w:val="00422D12"/>
  </w:style>
  <w:style w:type="paragraph" w:customStyle="1" w:styleId="EndNoteBibliographyTitle">
    <w:name w:val="EndNote Bibliography Title"/>
    <w:basedOn w:val="Normal"/>
    <w:link w:val="EndNoteBibliographyTitleChar"/>
    <w:rsid w:val="00F46E9F"/>
    <w:pPr>
      <w:jc w:val="center"/>
    </w:pPr>
    <w:rPr>
      <w:rFonts w:ascii="CMU Serif Roman" w:hAnsi="CMU Serif Roman" w:cs="CMU Serif Roman"/>
      <w:noProof/>
      <w:sz w:val="24"/>
    </w:rPr>
  </w:style>
  <w:style w:type="character" w:customStyle="1" w:styleId="EndNoteBibliographyTitleChar">
    <w:name w:val="EndNote Bibliography Title Char"/>
    <w:basedOn w:val="A6-BodyChar"/>
    <w:link w:val="EndNoteBibliographyTitle"/>
    <w:rsid w:val="00F46E9F"/>
    <w:rPr>
      <w:rFonts w:ascii="CMU Serif Roman" w:hAnsi="CMU Serif Roman" w:cs="CMU Serif Roman"/>
      <w:noProof/>
      <w:sz w:val="24"/>
      <w:szCs w:val="24"/>
    </w:rPr>
  </w:style>
  <w:style w:type="paragraph" w:customStyle="1" w:styleId="EndNoteBibliography">
    <w:name w:val="EndNote Bibliography"/>
    <w:basedOn w:val="Normal"/>
    <w:link w:val="EndNoteBibliographyChar"/>
    <w:rsid w:val="00F46E9F"/>
    <w:pPr>
      <w:jc w:val="center"/>
    </w:pPr>
    <w:rPr>
      <w:rFonts w:ascii="CMU Serif Roman" w:hAnsi="CMU Serif Roman" w:cs="CMU Serif Roman"/>
      <w:noProof/>
      <w:sz w:val="24"/>
    </w:rPr>
  </w:style>
  <w:style w:type="character" w:customStyle="1" w:styleId="EndNoteBibliographyChar">
    <w:name w:val="EndNote Bibliography Char"/>
    <w:basedOn w:val="A6-BodyChar"/>
    <w:link w:val="EndNoteBibliography"/>
    <w:rsid w:val="00F46E9F"/>
    <w:rPr>
      <w:rFonts w:ascii="CMU Serif Roman" w:hAnsi="CMU Serif Roman" w:cs="CMU Serif Roman"/>
      <w:noProof/>
      <w:sz w:val="24"/>
      <w:szCs w:val="24"/>
    </w:rPr>
  </w:style>
  <w:style w:type="paragraph" w:customStyle="1" w:styleId="Reference">
    <w:name w:val="Reference"/>
    <w:basedOn w:val="A6-Body"/>
    <w:link w:val="ReferenceChar"/>
    <w:qFormat/>
    <w:rsid w:val="00FA524D"/>
    <w:pPr>
      <w:ind w:left="720" w:hanging="720"/>
    </w:pPr>
  </w:style>
  <w:style w:type="character" w:customStyle="1" w:styleId="ReferenceChar">
    <w:name w:val="Reference Char"/>
    <w:basedOn w:val="A6-BodyChar"/>
    <w:link w:val="Reference"/>
    <w:rsid w:val="00FA524D"/>
    <w:rPr>
      <w:rFonts w:ascii="CMU Serif Roman" w:hAnsi="CMU Serif Roman" w:cs="CMU Serif"/>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pPr>
      <w:widowControl w:val="0"/>
      <w:suppressAutoHyphens/>
    </w:pPr>
  </w:style>
  <w:style w:type="paragraph" w:styleId="Heading1">
    <w:name w:val="heading 1"/>
    <w:basedOn w:val="Heading"/>
    <w:pPr>
      <w:outlineLvl w:val="0"/>
    </w:pPr>
  </w:style>
  <w:style w:type="paragraph" w:styleId="Heading2">
    <w:name w:val="heading 2"/>
    <w:basedOn w:val="Heading"/>
    <w:pPr>
      <w:outlineLvl w:val="1"/>
    </w:pPr>
  </w:style>
  <w:style w:type="paragraph" w:styleId="Heading3">
    <w:name w:val="heading 3"/>
    <w:basedOn w:val="Heading"/>
    <w:pPr>
      <w:outlineLvl w:val="2"/>
    </w:pPr>
  </w:style>
  <w:style w:type="paragraph" w:styleId="Heading4">
    <w:name w:val="heading 4"/>
    <w:basedOn w:val="Normal"/>
    <w:next w:val="Normal"/>
    <w:link w:val="Heading4Char"/>
    <w:uiPriority w:val="9"/>
    <w:unhideWhenUsed/>
    <w:rsid w:val="00A15130"/>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A15130"/>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NumberingSymbols">
    <w:name w:val="Numbering Symbols"/>
  </w:style>
  <w:style w:type="character" w:styleId="CommentReference">
    <w:name w:val="annotation reference"/>
    <w:rPr>
      <w:sz w:val="18"/>
      <w:szCs w:val="18"/>
    </w:rPr>
  </w:style>
  <w:style w:type="character" w:customStyle="1" w:styleId="CommentTextChar">
    <w:name w:val="Comment Text Char"/>
    <w:rPr>
      <w:sz w:val="24"/>
      <w:szCs w:val="24"/>
    </w:rPr>
  </w:style>
  <w:style w:type="character" w:customStyle="1" w:styleId="CommentSubjectChar">
    <w:name w:val="Comment Subject Char"/>
    <w:rPr>
      <w:b/>
      <w:bCs/>
      <w:sz w:val="24"/>
      <w:szCs w:val="24"/>
    </w:rPr>
  </w:style>
  <w:style w:type="character" w:customStyle="1" w:styleId="BalloonTextChar">
    <w:name w:val="Balloon Text Char"/>
    <w:rPr>
      <w:rFonts w:ascii="Lucida Grande" w:hAnsi="Lucida Grande" w:cs="Lucida Grande"/>
      <w:sz w:val="18"/>
      <w:szCs w:val="18"/>
    </w:rPr>
  </w:style>
  <w:style w:type="character" w:customStyle="1" w:styleId="FooterChar">
    <w:name w:val="Footer Char"/>
    <w:basedOn w:val="DefaultParagraphFont"/>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pPr>
      <w:suppressLineNumbers/>
      <w:spacing w:before="120" w:after="120"/>
    </w:pPr>
  </w:style>
  <w:style w:type="paragraph" w:customStyle="1" w:styleId="Index">
    <w:name w:val="Index"/>
    <w:basedOn w:val="Normal"/>
    <w:pPr>
      <w:suppressLineNumbers/>
    </w:pPr>
    <w:rPr>
      <w:rFonts w:cs="Mangal"/>
    </w:rPr>
  </w:style>
  <w:style w:type="paragraph" w:customStyle="1" w:styleId="Bibliography1">
    <w:name w:val="Bibliography 1"/>
    <w:basedOn w:val="Index"/>
    <w:pPr>
      <w:spacing w:line="480" w:lineRule="atLeast"/>
      <w:ind w:left="720" w:hanging="720"/>
    </w:pPr>
  </w:style>
  <w:style w:type="paragraph" w:customStyle="1" w:styleId="Quotations">
    <w:name w:val="Quotations"/>
    <w:basedOn w:val="Normal"/>
  </w:style>
  <w:style w:type="paragraph" w:styleId="Title">
    <w:name w:val="Title"/>
    <w:basedOn w:val="Heading"/>
  </w:style>
  <w:style w:type="paragraph" w:styleId="Subtitle">
    <w:name w:val="Subtitle"/>
    <w:basedOn w:val="Heading"/>
  </w:style>
  <w:style w:type="paragraph" w:styleId="Header">
    <w:name w:val="header"/>
    <w:basedOn w:val="Normal"/>
    <w:link w:val="HeaderChar"/>
    <w:uiPriority w:val="99"/>
  </w:style>
  <w:style w:type="paragraph" w:styleId="CommentText">
    <w:name w:val="annotation text"/>
    <w:basedOn w:val="Normal"/>
    <w:rPr>
      <w:sz w:val="24"/>
      <w:szCs w:val="24"/>
    </w:rPr>
  </w:style>
  <w:style w:type="paragraph" w:styleId="CommentSubject">
    <w:name w:val="annotation subject"/>
    <w:basedOn w:val="CommentText"/>
    <w:rPr>
      <w:b/>
      <w:bCs/>
      <w:sz w:val="20"/>
      <w:szCs w:val="20"/>
    </w:rPr>
  </w:style>
  <w:style w:type="paragraph" w:styleId="Revision">
    <w:name w:val="Revision"/>
    <w:pPr>
      <w:suppressAutoHyphens/>
    </w:pPr>
  </w:style>
  <w:style w:type="paragraph" w:styleId="BalloonText">
    <w:name w:val="Balloon Text"/>
    <w:basedOn w:val="Normal"/>
    <w:rPr>
      <w:rFonts w:ascii="Lucida Grande" w:hAnsi="Lucida Grande" w:cs="Lucida Grande"/>
      <w:sz w:val="18"/>
      <w:szCs w:val="18"/>
    </w:rPr>
  </w:style>
  <w:style w:type="paragraph" w:styleId="NoSpacing">
    <w:name w:val="No Spacing"/>
    <w:pPr>
      <w:widowControl w:val="0"/>
      <w:suppressAutoHyphens/>
    </w:pPr>
  </w:style>
  <w:style w:type="paragraph" w:styleId="Footer">
    <w:name w:val="footer"/>
    <w:basedOn w:val="Normal"/>
    <w:pPr>
      <w:tabs>
        <w:tab w:val="center" w:pos="4320"/>
        <w:tab w:val="right" w:pos="8640"/>
      </w:tabs>
    </w:pPr>
  </w:style>
  <w:style w:type="paragraph" w:customStyle="1" w:styleId="TableContents">
    <w:name w:val="Table Contents"/>
    <w:basedOn w:val="Normal"/>
  </w:style>
  <w:style w:type="character" w:customStyle="1" w:styleId="Heading4Char">
    <w:name w:val="Heading 4 Char"/>
    <w:basedOn w:val="DefaultParagraphFont"/>
    <w:link w:val="Heading4"/>
    <w:uiPriority w:val="9"/>
    <w:rsid w:val="00A1513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A15130"/>
    <w:rPr>
      <w:rFonts w:asciiTheme="majorHAnsi" w:eastAsiaTheme="majorEastAsia" w:hAnsiTheme="majorHAnsi" w:cstheme="majorBidi"/>
      <w:color w:val="2E74B5" w:themeColor="accent1" w:themeShade="BF"/>
    </w:rPr>
  </w:style>
  <w:style w:type="paragraph" w:customStyle="1" w:styleId="A6-H1">
    <w:name w:val="A6-H1"/>
    <w:next w:val="NoSpacing"/>
    <w:link w:val="A6-H1Char"/>
    <w:autoRedefine/>
    <w:qFormat/>
    <w:rsid w:val="00945D06"/>
    <w:pPr>
      <w:spacing w:line="480" w:lineRule="auto"/>
      <w:jc w:val="center"/>
    </w:pPr>
    <w:rPr>
      <w:rFonts w:ascii="CMU Serif Roman" w:hAnsi="CMU Serif Roman" w:cs="CMU Serif"/>
      <w:b/>
      <w:sz w:val="24"/>
      <w:szCs w:val="24"/>
    </w:rPr>
  </w:style>
  <w:style w:type="character" w:styleId="BookTitle">
    <w:name w:val="Book Title"/>
    <w:basedOn w:val="DefaultParagraphFont"/>
    <w:uiPriority w:val="33"/>
    <w:rsid w:val="00DA64D2"/>
    <w:rPr>
      <w:b/>
      <w:bCs/>
      <w:i/>
      <w:iCs/>
      <w:spacing w:val="5"/>
    </w:rPr>
  </w:style>
  <w:style w:type="character" w:customStyle="1" w:styleId="A6-H1Char">
    <w:name w:val="A6-H1 Char"/>
    <w:basedOn w:val="DefaultParagraphFont"/>
    <w:link w:val="A6-H1"/>
    <w:rsid w:val="00945D06"/>
    <w:rPr>
      <w:rFonts w:ascii="CMU Serif Roman" w:hAnsi="CMU Serif Roman" w:cs="CMU Serif"/>
      <w:b/>
      <w:sz w:val="24"/>
      <w:szCs w:val="24"/>
    </w:rPr>
  </w:style>
  <w:style w:type="paragraph" w:customStyle="1" w:styleId="A6-H2">
    <w:name w:val="A6-H2"/>
    <w:link w:val="A6-H2Char"/>
    <w:autoRedefine/>
    <w:qFormat/>
    <w:rsid w:val="0054540C"/>
    <w:pPr>
      <w:spacing w:line="480" w:lineRule="auto"/>
    </w:pPr>
    <w:rPr>
      <w:rFonts w:ascii="CMU Serif Roman" w:hAnsi="CMU Serif Roman" w:cs="CMU Serif"/>
      <w:sz w:val="24"/>
      <w:szCs w:val="24"/>
    </w:rPr>
  </w:style>
  <w:style w:type="paragraph" w:customStyle="1" w:styleId="A6-H3">
    <w:name w:val="A6-H3"/>
    <w:link w:val="A6-H3Char"/>
    <w:qFormat/>
    <w:rsid w:val="00945D06"/>
    <w:pPr>
      <w:spacing w:line="480" w:lineRule="auto"/>
      <w:ind w:firstLine="720"/>
    </w:pPr>
    <w:rPr>
      <w:rFonts w:ascii="CMU Serif Roman" w:hAnsi="CMU Serif Roman" w:cs="CMU Serif"/>
      <w:b/>
      <w:sz w:val="24"/>
      <w:szCs w:val="24"/>
    </w:rPr>
  </w:style>
  <w:style w:type="character" w:customStyle="1" w:styleId="A6-H2Char">
    <w:name w:val="A6-H2 Char"/>
    <w:basedOn w:val="DefaultParagraphFont"/>
    <w:link w:val="A6-H2"/>
    <w:rsid w:val="0054540C"/>
    <w:rPr>
      <w:rFonts w:ascii="CMU Serif Roman" w:hAnsi="CMU Serif Roman" w:cs="CMU Serif"/>
      <w:sz w:val="24"/>
      <w:szCs w:val="24"/>
    </w:rPr>
  </w:style>
  <w:style w:type="paragraph" w:customStyle="1" w:styleId="A6-H4">
    <w:name w:val="A6-H4"/>
    <w:link w:val="A6-H4Char"/>
    <w:qFormat/>
    <w:rsid w:val="000303E3"/>
    <w:pPr>
      <w:spacing w:line="480" w:lineRule="auto"/>
      <w:ind w:firstLine="720"/>
    </w:pPr>
    <w:rPr>
      <w:rFonts w:ascii="CMU Serif" w:hAnsi="CMU Serif" w:cs="CMU Serif"/>
      <w:b/>
      <w:i/>
      <w:sz w:val="24"/>
      <w:szCs w:val="24"/>
    </w:rPr>
  </w:style>
  <w:style w:type="character" w:customStyle="1" w:styleId="A6-H3Char">
    <w:name w:val="A6-H3 Char"/>
    <w:basedOn w:val="DefaultParagraphFont"/>
    <w:link w:val="A6-H3"/>
    <w:rsid w:val="00945D06"/>
    <w:rPr>
      <w:rFonts w:ascii="CMU Serif Roman" w:hAnsi="CMU Serif Roman" w:cs="CMU Serif"/>
      <w:b/>
      <w:sz w:val="24"/>
      <w:szCs w:val="24"/>
    </w:rPr>
  </w:style>
  <w:style w:type="paragraph" w:customStyle="1" w:styleId="A6-H5">
    <w:name w:val="A6-H5"/>
    <w:link w:val="A6-H5Char"/>
    <w:qFormat/>
    <w:rsid w:val="000303E3"/>
    <w:pPr>
      <w:spacing w:line="480" w:lineRule="auto"/>
      <w:ind w:firstLine="720"/>
    </w:pPr>
    <w:rPr>
      <w:rFonts w:ascii="CMU Serif" w:hAnsi="CMU Serif" w:cs="CMU Serif"/>
      <w:i/>
      <w:sz w:val="24"/>
      <w:szCs w:val="24"/>
    </w:rPr>
  </w:style>
  <w:style w:type="character" w:customStyle="1" w:styleId="A6-H4Char">
    <w:name w:val="A6-H4 Char"/>
    <w:basedOn w:val="DefaultParagraphFont"/>
    <w:link w:val="A6-H4"/>
    <w:rsid w:val="000303E3"/>
    <w:rPr>
      <w:rFonts w:ascii="CMU Serif" w:hAnsi="CMU Serif" w:cs="CMU Serif"/>
      <w:b/>
      <w:i/>
      <w:sz w:val="24"/>
      <w:szCs w:val="24"/>
    </w:rPr>
  </w:style>
  <w:style w:type="paragraph" w:customStyle="1" w:styleId="A6-Body">
    <w:name w:val="A6-Body"/>
    <w:link w:val="A6-BodyChar"/>
    <w:qFormat/>
    <w:rsid w:val="00945D06"/>
    <w:pPr>
      <w:spacing w:line="480" w:lineRule="auto"/>
      <w:ind w:firstLine="720"/>
    </w:pPr>
    <w:rPr>
      <w:rFonts w:ascii="CMU Serif Roman" w:hAnsi="CMU Serif Roman" w:cs="CMU Serif"/>
      <w:sz w:val="24"/>
      <w:szCs w:val="24"/>
    </w:rPr>
  </w:style>
  <w:style w:type="character" w:customStyle="1" w:styleId="A6-H5Char">
    <w:name w:val="A6-H5 Char"/>
    <w:basedOn w:val="DefaultParagraphFont"/>
    <w:link w:val="A6-H5"/>
    <w:rsid w:val="000303E3"/>
    <w:rPr>
      <w:rFonts w:ascii="CMU Serif" w:hAnsi="CMU Serif" w:cs="CMU Serif"/>
      <w:i/>
      <w:sz w:val="24"/>
      <w:szCs w:val="24"/>
    </w:rPr>
  </w:style>
  <w:style w:type="character" w:customStyle="1" w:styleId="A6-BodyChar">
    <w:name w:val="A6-Body Char"/>
    <w:basedOn w:val="DefaultParagraphFont"/>
    <w:link w:val="A6-Body"/>
    <w:rsid w:val="00945D06"/>
    <w:rPr>
      <w:rFonts w:ascii="CMU Serif Roman" w:hAnsi="CMU Serif Roman" w:cs="CMU Serif"/>
      <w:sz w:val="24"/>
      <w:szCs w:val="24"/>
    </w:rPr>
  </w:style>
  <w:style w:type="paragraph" w:customStyle="1" w:styleId="A6-FC">
    <w:name w:val="A6-FC"/>
    <w:link w:val="A6-FCChar"/>
    <w:autoRedefine/>
    <w:qFormat/>
    <w:rsid w:val="00945D06"/>
    <w:pPr>
      <w:spacing w:line="480" w:lineRule="auto"/>
      <w:ind w:left="720"/>
    </w:pPr>
    <w:rPr>
      <w:rFonts w:ascii="CMU Serif Roman" w:hAnsi="CMU Serif Roman" w:cs="CMU Serif"/>
      <w:sz w:val="24"/>
      <w:szCs w:val="24"/>
    </w:rPr>
  </w:style>
  <w:style w:type="character" w:customStyle="1" w:styleId="A6-FCChar">
    <w:name w:val="A6-FC Char"/>
    <w:basedOn w:val="DefaultParagraphFont"/>
    <w:link w:val="A6-FC"/>
    <w:rsid w:val="00945D06"/>
    <w:rPr>
      <w:rFonts w:ascii="CMU Serif Roman" w:hAnsi="CMU Serif Roman" w:cs="CMU Serif"/>
      <w:sz w:val="24"/>
      <w:szCs w:val="24"/>
    </w:rPr>
  </w:style>
  <w:style w:type="table" w:styleId="LightShading">
    <w:name w:val="Light Shading"/>
    <w:basedOn w:val="TableNormal"/>
    <w:uiPriority w:val="60"/>
    <w:rsid w:val="00D5519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erChar">
    <w:name w:val="Header Char"/>
    <w:basedOn w:val="DefaultParagraphFont"/>
    <w:link w:val="Header"/>
    <w:uiPriority w:val="99"/>
    <w:rsid w:val="00422D12"/>
  </w:style>
  <w:style w:type="character" w:styleId="PageNumber">
    <w:name w:val="page number"/>
    <w:basedOn w:val="DefaultParagraphFont"/>
    <w:uiPriority w:val="99"/>
    <w:semiHidden/>
    <w:unhideWhenUsed/>
    <w:rsid w:val="00422D12"/>
  </w:style>
  <w:style w:type="paragraph" w:customStyle="1" w:styleId="EndNoteBibliographyTitle">
    <w:name w:val="EndNote Bibliography Title"/>
    <w:basedOn w:val="Normal"/>
    <w:link w:val="EndNoteBibliographyTitleChar"/>
    <w:rsid w:val="00F46E9F"/>
    <w:pPr>
      <w:jc w:val="center"/>
    </w:pPr>
    <w:rPr>
      <w:rFonts w:ascii="CMU Serif Roman" w:hAnsi="CMU Serif Roman" w:cs="CMU Serif Roman"/>
      <w:noProof/>
      <w:sz w:val="24"/>
    </w:rPr>
  </w:style>
  <w:style w:type="character" w:customStyle="1" w:styleId="EndNoteBibliographyTitleChar">
    <w:name w:val="EndNote Bibliography Title Char"/>
    <w:basedOn w:val="A6-BodyChar"/>
    <w:link w:val="EndNoteBibliographyTitle"/>
    <w:rsid w:val="00F46E9F"/>
    <w:rPr>
      <w:rFonts w:ascii="CMU Serif Roman" w:hAnsi="CMU Serif Roman" w:cs="CMU Serif Roman"/>
      <w:noProof/>
      <w:sz w:val="24"/>
      <w:szCs w:val="24"/>
    </w:rPr>
  </w:style>
  <w:style w:type="paragraph" w:customStyle="1" w:styleId="EndNoteBibliography">
    <w:name w:val="EndNote Bibliography"/>
    <w:basedOn w:val="Normal"/>
    <w:link w:val="EndNoteBibliographyChar"/>
    <w:rsid w:val="00F46E9F"/>
    <w:pPr>
      <w:jc w:val="center"/>
    </w:pPr>
    <w:rPr>
      <w:rFonts w:ascii="CMU Serif Roman" w:hAnsi="CMU Serif Roman" w:cs="CMU Serif Roman"/>
      <w:noProof/>
      <w:sz w:val="24"/>
    </w:rPr>
  </w:style>
  <w:style w:type="character" w:customStyle="1" w:styleId="EndNoteBibliographyChar">
    <w:name w:val="EndNote Bibliography Char"/>
    <w:basedOn w:val="A6-BodyChar"/>
    <w:link w:val="EndNoteBibliography"/>
    <w:rsid w:val="00F46E9F"/>
    <w:rPr>
      <w:rFonts w:ascii="CMU Serif Roman" w:hAnsi="CMU Serif Roman" w:cs="CMU Serif Roman"/>
      <w:noProof/>
      <w:sz w:val="24"/>
      <w:szCs w:val="24"/>
    </w:rPr>
  </w:style>
  <w:style w:type="paragraph" w:customStyle="1" w:styleId="Reference">
    <w:name w:val="Reference"/>
    <w:basedOn w:val="A6-Body"/>
    <w:link w:val="ReferenceChar"/>
    <w:qFormat/>
    <w:rsid w:val="00FA524D"/>
    <w:pPr>
      <w:ind w:left="720" w:hanging="720"/>
    </w:pPr>
  </w:style>
  <w:style w:type="character" w:customStyle="1" w:styleId="ReferenceChar">
    <w:name w:val="Reference Char"/>
    <w:basedOn w:val="A6-BodyChar"/>
    <w:link w:val="Reference"/>
    <w:rsid w:val="00FA524D"/>
    <w:rPr>
      <w:rFonts w:ascii="CMU Serif Roman" w:hAnsi="CMU Serif Roman" w:cs="CMU Seri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4909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490EF900AD8814A98496366FE27F652"/>
        <w:category>
          <w:name w:val="General"/>
          <w:gallery w:val="placeholder"/>
        </w:category>
        <w:types>
          <w:type w:val="bbPlcHdr"/>
        </w:types>
        <w:behaviors>
          <w:behavior w:val="content"/>
        </w:behaviors>
        <w:guid w:val="{35DE97F9-DCF3-8C4C-A55C-B9B536EAEE34}"/>
      </w:docPartPr>
      <w:docPartBody>
        <w:p w:rsidR="00D2361E" w:rsidRDefault="00D2361E" w:rsidP="00D2361E">
          <w:pPr>
            <w:pStyle w:val="6490EF900AD8814A98496366FE27F652"/>
          </w:pPr>
          <w:r>
            <w:t>[Type text]</w:t>
          </w:r>
        </w:p>
      </w:docPartBody>
    </w:docPart>
    <w:docPart>
      <w:docPartPr>
        <w:name w:val="CC950E44CE5E9D4DB34A5407F3931AED"/>
        <w:category>
          <w:name w:val="General"/>
          <w:gallery w:val="placeholder"/>
        </w:category>
        <w:types>
          <w:type w:val="bbPlcHdr"/>
        </w:types>
        <w:behaviors>
          <w:behavior w:val="content"/>
        </w:behaviors>
        <w:guid w:val="{3F4291C2-7101-1F4A-B6D6-0689EE185B76}"/>
      </w:docPartPr>
      <w:docPartBody>
        <w:p w:rsidR="00D2361E" w:rsidRDefault="00D2361E" w:rsidP="00D2361E">
          <w:pPr>
            <w:pStyle w:val="CC950E44CE5E9D4DB34A5407F3931AED"/>
          </w:pPr>
          <w:r>
            <w:t>[Type text]</w:t>
          </w:r>
        </w:p>
      </w:docPartBody>
    </w:docPart>
    <w:docPart>
      <w:docPartPr>
        <w:name w:val="42F5975B3727734D8136D3E41DB622D9"/>
        <w:category>
          <w:name w:val="General"/>
          <w:gallery w:val="placeholder"/>
        </w:category>
        <w:types>
          <w:type w:val="bbPlcHdr"/>
        </w:types>
        <w:behaviors>
          <w:behavior w:val="content"/>
        </w:behaviors>
        <w:guid w:val="{E95A67F1-55C5-A442-8F7C-6EE7E905E526}"/>
      </w:docPartPr>
      <w:docPartBody>
        <w:p w:rsidR="00D2361E" w:rsidRDefault="00D2361E" w:rsidP="00D2361E">
          <w:pPr>
            <w:pStyle w:val="42F5975B3727734D8136D3E41DB622D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charset w:val="86"/>
    <w:family w:val="swiss"/>
    <w:pitch w:val="variable"/>
    <w:sig w:usb0="80000287" w:usb1="280F3C52" w:usb2="00000016" w:usb3="00000000" w:csb0="0004001F" w:csb1="00000000"/>
  </w:font>
  <w:font w:name="Mangal">
    <w:panose1 w:val="00000000000000000000"/>
    <w:charset w:val="01"/>
    <w:family w:val="roman"/>
    <w:notTrueType/>
    <w:pitch w:val="variable"/>
    <w:sig w:usb0="00002000" w:usb1="00000000" w:usb2="00000000" w:usb3="00000000" w:csb0="00000000"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MU Serif Roman">
    <w:altName w:val="Times New Roman"/>
    <w:charset w:val="00"/>
    <w:family w:val="auto"/>
    <w:pitch w:val="variable"/>
    <w:sig w:usb0="E10002FF" w:usb1="5201E9EB" w:usb2="02020004" w:usb3="00000000" w:csb0="0000019F" w:csb1="00000000"/>
  </w:font>
  <w:font w:name="CMU Serif">
    <w:altName w:val="Times New Roman"/>
    <w:charset w:val="00"/>
    <w:family w:val="auto"/>
    <w:pitch w:val="variable"/>
    <w:sig w:usb0="E10002FF" w:usb1="5201E9EB" w:usb2="02020004"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1E"/>
    <w:rsid w:val="001B0244"/>
    <w:rsid w:val="007A2F56"/>
    <w:rsid w:val="00D2361E"/>
    <w:rsid w:val="00EA43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90EF900AD8814A98496366FE27F652">
    <w:name w:val="6490EF900AD8814A98496366FE27F652"/>
    <w:rsid w:val="00D2361E"/>
  </w:style>
  <w:style w:type="paragraph" w:customStyle="1" w:styleId="CC950E44CE5E9D4DB34A5407F3931AED">
    <w:name w:val="CC950E44CE5E9D4DB34A5407F3931AED"/>
    <w:rsid w:val="00D2361E"/>
  </w:style>
  <w:style w:type="paragraph" w:customStyle="1" w:styleId="42F5975B3727734D8136D3E41DB622D9">
    <w:name w:val="42F5975B3727734D8136D3E41DB622D9"/>
    <w:rsid w:val="00D2361E"/>
  </w:style>
  <w:style w:type="paragraph" w:customStyle="1" w:styleId="0D569DB6748F4B43B4123492B495ECB3">
    <w:name w:val="0D569DB6748F4B43B4123492B495ECB3"/>
    <w:rsid w:val="00D2361E"/>
  </w:style>
  <w:style w:type="paragraph" w:customStyle="1" w:styleId="D9A0DD1497C0D34E82AFED7288F6546A">
    <w:name w:val="D9A0DD1497C0D34E82AFED7288F6546A"/>
    <w:rsid w:val="00D2361E"/>
  </w:style>
  <w:style w:type="paragraph" w:customStyle="1" w:styleId="A49CD45D35FED64BA520A6CBEDD96906">
    <w:name w:val="A49CD45D35FED64BA520A6CBEDD96906"/>
    <w:rsid w:val="00D2361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90EF900AD8814A98496366FE27F652">
    <w:name w:val="6490EF900AD8814A98496366FE27F652"/>
    <w:rsid w:val="00D2361E"/>
  </w:style>
  <w:style w:type="paragraph" w:customStyle="1" w:styleId="CC950E44CE5E9D4DB34A5407F3931AED">
    <w:name w:val="CC950E44CE5E9D4DB34A5407F3931AED"/>
    <w:rsid w:val="00D2361E"/>
  </w:style>
  <w:style w:type="paragraph" w:customStyle="1" w:styleId="42F5975B3727734D8136D3E41DB622D9">
    <w:name w:val="42F5975B3727734D8136D3E41DB622D9"/>
    <w:rsid w:val="00D2361E"/>
  </w:style>
  <w:style w:type="paragraph" w:customStyle="1" w:styleId="0D569DB6748F4B43B4123492B495ECB3">
    <w:name w:val="0D569DB6748F4B43B4123492B495ECB3"/>
    <w:rsid w:val="00D2361E"/>
  </w:style>
  <w:style w:type="paragraph" w:customStyle="1" w:styleId="D9A0DD1497C0D34E82AFED7288F6546A">
    <w:name w:val="D9A0DD1497C0D34E82AFED7288F6546A"/>
    <w:rsid w:val="00D2361E"/>
  </w:style>
  <w:style w:type="paragraph" w:customStyle="1" w:styleId="A49CD45D35FED64BA520A6CBEDD96906">
    <w:name w:val="A49CD45D35FED64BA520A6CBEDD96906"/>
    <w:rsid w:val="00D236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44F41-09F1-4B41-8DF0-BC2436D57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16</Pages>
  <Words>6133</Words>
  <Characters>34964</Characters>
  <Application>Microsoft Macintosh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Frey</dc:creator>
  <cp:lastModifiedBy>Scott Frey</cp:lastModifiedBy>
  <cp:revision>9</cp:revision>
  <cp:lastPrinted>1901-01-01T06:00:00Z</cp:lastPrinted>
  <dcterms:created xsi:type="dcterms:W3CDTF">2014-12-17T20:42:00Z</dcterms:created>
  <dcterms:modified xsi:type="dcterms:W3CDTF">2014-12-18T15:25:00Z</dcterms:modified>
  <dc:language>en-US</dc:language>
</cp:coreProperties>
</file>