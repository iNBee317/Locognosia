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E7B66" w14:textId="19425AA0" w:rsidR="008F6827" w:rsidRDefault="000D6758" w:rsidP="008F6827">
      <w:r>
        <w:t>Localization of touch on a replanted or transplanted hand</w:t>
      </w:r>
      <w:r w:rsidR="00145D74">
        <w:t xml:space="preserve">: </w:t>
      </w:r>
      <w:r w:rsidR="00CB32D5">
        <w:t xml:space="preserve">evidence for </w:t>
      </w:r>
      <w:r w:rsidR="00145D74">
        <w:t>late improvements</w:t>
      </w:r>
      <w:r w:rsidR="00CB32D5">
        <w:t xml:space="preserve"> that may reflect central adaptation</w:t>
      </w:r>
      <w:r w:rsidR="00510913">
        <w:t>s</w:t>
      </w:r>
    </w:p>
    <w:p w14:paraId="3CF70E7F" w14:textId="77777777" w:rsidR="00145D74" w:rsidRDefault="00145D74" w:rsidP="008F6827"/>
    <w:p w14:paraId="7560FD0D" w14:textId="77777777" w:rsidR="008F6827" w:rsidRDefault="008F6827" w:rsidP="008F6827">
      <w:r>
        <w:t>Nathan Baune, Benjamin A. Philip</w:t>
      </w:r>
      <w:r w:rsidR="0093078B">
        <w:t xml:space="preserve">, Christina Kaufman, Joseph </w:t>
      </w:r>
      <w:proofErr w:type="spellStart"/>
      <w:r w:rsidR="0093078B">
        <w:t>Kutz</w:t>
      </w:r>
      <w:proofErr w:type="spellEnd"/>
      <w:r>
        <w:t xml:space="preserve"> &amp; Scott H. Frey</w:t>
      </w:r>
    </w:p>
    <w:p w14:paraId="24D8C573" w14:textId="77777777" w:rsidR="008F6827" w:rsidRPr="004F4DDC" w:rsidRDefault="008F6827" w:rsidP="008F6827">
      <w:pPr>
        <w:rPr>
          <w:b/>
        </w:rPr>
      </w:pPr>
      <w:r w:rsidRPr="004F4DDC">
        <w:rPr>
          <w:b/>
        </w:rPr>
        <w:t>2300 character limit</w:t>
      </w:r>
    </w:p>
    <w:p w14:paraId="2B1B8BA5" w14:textId="77777777" w:rsidR="0010362C" w:rsidRDefault="0010362C"/>
    <w:p w14:paraId="5AC8FBA0" w14:textId="5F52F8CB" w:rsidR="008F6827" w:rsidRPr="00626813" w:rsidRDefault="00825CE8" w:rsidP="00597C1C">
      <w:pPr>
        <w:ind w:firstLine="720"/>
        <w:rPr>
          <w:rFonts w:ascii="Times New Roman" w:hAnsi="Times New Roman" w:cs="Times New Roman"/>
        </w:rPr>
      </w:pPr>
      <w:r>
        <w:rPr>
          <w:rFonts w:ascii="Times New Roman" w:eastAsia="MS ??" w:hAnsi="Times New Roman" w:cs="Times New Roman"/>
        </w:rPr>
        <w:t xml:space="preserve">Former amputees that have received replantation of </w:t>
      </w:r>
      <w:proofErr w:type="gramStart"/>
      <w:r>
        <w:rPr>
          <w:rFonts w:ascii="Times New Roman" w:eastAsia="MS ??" w:hAnsi="Times New Roman" w:cs="Times New Roman"/>
        </w:rPr>
        <w:t>their</w:t>
      </w:r>
      <w:proofErr w:type="gramEnd"/>
      <w:r>
        <w:rPr>
          <w:rFonts w:ascii="Times New Roman" w:eastAsia="MS ??" w:hAnsi="Times New Roman" w:cs="Times New Roman"/>
        </w:rPr>
        <w:t xml:space="preserve"> injured hands (heterotopic hand replants), or transplantation of a donor hand (allogeneic hand transplants) provide an </w:t>
      </w:r>
      <w:r w:rsidR="002947AF">
        <w:rPr>
          <w:rFonts w:ascii="Times New Roman" w:eastAsia="MS ??" w:hAnsi="Times New Roman" w:cs="Times New Roman"/>
        </w:rPr>
        <w:t>unique</w:t>
      </w:r>
      <w:r>
        <w:rPr>
          <w:rFonts w:ascii="Times New Roman" w:eastAsia="MS ??" w:hAnsi="Times New Roman" w:cs="Times New Roman"/>
        </w:rPr>
        <w:t xml:space="preserve"> opportunity to evaluate the extent to which the effects of </w:t>
      </w:r>
      <w:proofErr w:type="spellStart"/>
      <w:r>
        <w:rPr>
          <w:rFonts w:ascii="Times New Roman" w:eastAsia="MS ??" w:hAnsi="Times New Roman" w:cs="Times New Roman"/>
        </w:rPr>
        <w:t>deafferentation</w:t>
      </w:r>
      <w:proofErr w:type="spellEnd"/>
      <w:r>
        <w:rPr>
          <w:rFonts w:ascii="Times New Roman" w:eastAsia="MS ??" w:hAnsi="Times New Roman" w:cs="Times New Roman"/>
        </w:rPr>
        <w:t xml:space="preserve"> can be reversed.</w:t>
      </w:r>
      <w:r w:rsidR="00597C1C">
        <w:rPr>
          <w:rFonts w:ascii="Times New Roman" w:eastAsia="MS ??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E0384C">
        <w:rPr>
          <w:rFonts w:ascii="Times New Roman" w:hAnsi="Times New Roman" w:cs="Times New Roman"/>
        </w:rPr>
        <w:t xml:space="preserve">ollowing </w:t>
      </w:r>
      <w:r>
        <w:rPr>
          <w:rFonts w:ascii="Times New Roman" w:hAnsi="Times New Roman" w:cs="Times New Roman"/>
        </w:rPr>
        <w:t>sensory</w:t>
      </w:r>
      <w:r w:rsidRPr="00E0384C">
        <w:rPr>
          <w:rFonts w:ascii="Times New Roman" w:hAnsi="Times New Roman" w:cs="Times New Roman"/>
        </w:rPr>
        <w:t xml:space="preserve"> nerve transection and repair</w:t>
      </w:r>
      <w:r w:rsidR="00597C1C">
        <w:rPr>
          <w:rFonts w:ascii="Times New Roman" w:hAnsi="Times New Roman" w:cs="Times New Roman"/>
        </w:rPr>
        <w:t>,</w:t>
      </w:r>
      <w:r w:rsidRPr="00E0384C">
        <w:rPr>
          <w:rFonts w:ascii="Times New Roman" w:hAnsi="Times New Roman" w:cs="Times New Roman"/>
        </w:rPr>
        <w:t xml:space="preserve"> </w:t>
      </w:r>
      <w:r>
        <w:rPr>
          <w:rFonts w:ascii="Times New Roman" w:eastAsia="MS ??" w:hAnsi="Times New Roman" w:cs="Times New Roman"/>
        </w:rPr>
        <w:t>peripheral nerve regeneration is estimated to proceed at a rate of up to 2mm per day</w:t>
      </w:r>
      <w:r w:rsidR="00597C1C">
        <w:rPr>
          <w:rFonts w:ascii="Times New Roman" w:eastAsia="MS ??" w:hAnsi="Times New Roman" w:cs="Times New Roman"/>
        </w:rPr>
        <w:t>, which would suggest full peripheral recovery in less than 1 year</w:t>
      </w:r>
      <w:r>
        <w:rPr>
          <w:rFonts w:ascii="Times New Roman" w:eastAsia="MS ??" w:hAnsi="Times New Roman" w:cs="Times New Roman"/>
        </w:rPr>
        <w:t>.</w:t>
      </w:r>
      <w:r w:rsidR="00597C1C">
        <w:rPr>
          <w:rFonts w:ascii="Times New Roman" w:eastAsia="MS ??" w:hAnsi="Times New Roman" w:cs="Times New Roman"/>
        </w:rPr>
        <w:t xml:space="preserve"> However, human patients with surgical nerve repair of the arm or hand show persistent difficulties in localization of touch without vision. This may arise from persistent </w:t>
      </w:r>
      <w:r w:rsidR="00626813" w:rsidRPr="00E0384C">
        <w:rPr>
          <w:rFonts w:ascii="Times New Roman" w:hAnsi="Times New Roman" w:cs="Times New Roman"/>
        </w:rPr>
        <w:t>chronic disorganization of finger maps within the primary sensory (S1)</w:t>
      </w:r>
      <w:r w:rsidR="00597C1C">
        <w:rPr>
          <w:rFonts w:ascii="Times New Roman" w:hAnsi="Times New Roman" w:cs="Times New Roman"/>
        </w:rPr>
        <w:t>, as suggested by studies in nonhuman primate</w:t>
      </w:r>
      <w:r w:rsidR="00255208">
        <w:rPr>
          <w:rFonts w:ascii="Times New Roman" w:hAnsi="Times New Roman" w:cs="Times New Roman"/>
        </w:rPr>
        <w:t xml:space="preserve">s. Here, we tested the hypothesis that central </w:t>
      </w:r>
      <w:r w:rsidR="00DF7AAE">
        <w:rPr>
          <w:rFonts w:ascii="Times New Roman" w:hAnsi="Times New Roman" w:cs="Times New Roman"/>
        </w:rPr>
        <w:t xml:space="preserve">adaptations associated with </w:t>
      </w:r>
      <w:r w:rsidR="00626813">
        <w:rPr>
          <w:rFonts w:ascii="Times New Roman" w:hAnsi="Times New Roman" w:cs="Times New Roman"/>
        </w:rPr>
        <w:t xml:space="preserve">chronic experience can </w:t>
      </w:r>
      <w:r w:rsidR="00DF7AAE">
        <w:rPr>
          <w:rFonts w:ascii="Times New Roman" w:hAnsi="Times New Roman" w:cs="Times New Roman"/>
        </w:rPr>
        <w:t>mitigate</w:t>
      </w:r>
      <w:r w:rsidR="00626813">
        <w:rPr>
          <w:rFonts w:ascii="Times New Roman" w:hAnsi="Times New Roman" w:cs="Times New Roman"/>
        </w:rPr>
        <w:t xml:space="preserve"> these </w:t>
      </w:r>
      <w:r w:rsidR="002947AF">
        <w:rPr>
          <w:rFonts w:ascii="Times New Roman" w:hAnsi="Times New Roman" w:cs="Times New Roman"/>
        </w:rPr>
        <w:t xml:space="preserve">functional </w:t>
      </w:r>
      <w:r w:rsidR="00626813">
        <w:rPr>
          <w:rFonts w:ascii="Times New Roman" w:hAnsi="Times New Roman" w:cs="Times New Roman"/>
        </w:rPr>
        <w:t xml:space="preserve">limitations in right-handed </w:t>
      </w:r>
      <w:r w:rsidR="008F6827">
        <w:rPr>
          <w:rFonts w:ascii="Times New Roman" w:hAnsi="Times New Roman" w:cs="Times New Roman"/>
        </w:rPr>
        <w:t xml:space="preserve">heterotopic replant (N = </w:t>
      </w:r>
      <w:ins w:id="0" w:author="freylab" w:date="2014-05-07T08:50:00Z">
        <w:r w:rsidR="0019123E">
          <w:rPr>
            <w:rFonts w:ascii="Times New Roman" w:hAnsi="Times New Roman" w:cs="Times New Roman"/>
          </w:rPr>
          <w:t>4</w:t>
        </w:r>
      </w:ins>
      <w:del w:id="1" w:author="freylab" w:date="2014-05-07T08:50:00Z">
        <w:r w:rsidR="008F6827" w:rsidDel="0019123E">
          <w:rPr>
            <w:rFonts w:ascii="Times New Roman" w:hAnsi="Times New Roman" w:cs="Times New Roman"/>
          </w:rPr>
          <w:delText>3</w:delText>
        </w:r>
      </w:del>
      <w:r w:rsidR="008F6827">
        <w:rPr>
          <w:rFonts w:ascii="Times New Roman" w:hAnsi="Times New Roman" w:cs="Times New Roman"/>
        </w:rPr>
        <w:t>) and allogeneic hand transplant recipients (N = 3</w:t>
      </w:r>
      <w:r w:rsidR="00626813">
        <w:rPr>
          <w:rFonts w:ascii="Times New Roman" w:hAnsi="Times New Roman" w:cs="Times New Roman"/>
        </w:rPr>
        <w:t>).</w:t>
      </w:r>
      <w:r w:rsidR="008F6827">
        <w:rPr>
          <w:rFonts w:ascii="Times New Roman" w:hAnsi="Times New Roman" w:cs="Times New Roman"/>
        </w:rPr>
        <w:t xml:space="preserve"> </w:t>
      </w:r>
    </w:p>
    <w:p w14:paraId="5E8B9318" w14:textId="5FA82049" w:rsidR="004F4DDC" w:rsidRPr="00E0384C" w:rsidRDefault="00597C1C" w:rsidP="0025520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measured participants’ somatosensory</w:t>
      </w:r>
      <w:r w:rsidR="00B43D65">
        <w:rPr>
          <w:rFonts w:ascii="Times New Roman" w:hAnsi="Times New Roman" w:cs="Times New Roman"/>
        </w:rPr>
        <w:t xml:space="preserve"> localization</w:t>
      </w:r>
      <w:r>
        <w:rPr>
          <w:rFonts w:ascii="Times New Roman" w:hAnsi="Times New Roman" w:cs="Times New Roman"/>
        </w:rPr>
        <w:t xml:space="preserve"> </w:t>
      </w:r>
      <w:r w:rsidR="00B43D65"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 xml:space="preserve"> by </w:t>
      </w:r>
      <w:r w:rsidR="00255208">
        <w:rPr>
          <w:rFonts w:ascii="Times New Roman" w:hAnsi="Times New Roman" w:cs="Times New Roman"/>
        </w:rPr>
        <w:t>touching</w:t>
      </w:r>
      <w:r>
        <w:rPr>
          <w:rFonts w:ascii="Times New Roman" w:hAnsi="Times New Roman" w:cs="Times New Roman"/>
        </w:rPr>
        <w:t xml:space="preserve"> the participant’s hand, and asking the participant to indicate the touched point, </w:t>
      </w:r>
      <w:r w:rsidR="00255208">
        <w:rPr>
          <w:rFonts w:ascii="Times New Roman" w:hAnsi="Times New Roman" w:cs="Times New Roman"/>
        </w:rPr>
        <w:t>in the absence of</w:t>
      </w:r>
      <w:r>
        <w:rPr>
          <w:rFonts w:ascii="Times New Roman" w:hAnsi="Times New Roman" w:cs="Times New Roman"/>
        </w:rPr>
        <w:t xml:space="preserve"> </w:t>
      </w:r>
      <w:r w:rsidR="00255208">
        <w:rPr>
          <w:rFonts w:ascii="Times New Roman" w:hAnsi="Times New Roman" w:cs="Times New Roman"/>
        </w:rPr>
        <w:t>visual information of the initial touch or their response accuracy</w:t>
      </w:r>
      <w:r>
        <w:rPr>
          <w:rFonts w:ascii="Times New Roman" w:hAnsi="Times New Roman" w:cs="Times New Roman"/>
        </w:rPr>
        <w:t xml:space="preserve">. </w:t>
      </w:r>
      <w:r w:rsidR="004F4DDC">
        <w:rPr>
          <w:rFonts w:ascii="Times New Roman" w:hAnsi="Times New Roman" w:cs="Times New Roman"/>
        </w:rPr>
        <w:t>On average, healthy adults localize touch with a very high level of precision, and exhibit no differences between left and right hands, (</w:t>
      </w:r>
      <w:del w:id="2" w:author="freylab" w:date="2014-05-07T08:50:00Z">
        <w:r w:rsidR="004F4DDC" w:rsidRPr="0019123E" w:rsidDel="0019123E">
          <w:rPr>
            <w:rFonts w:ascii="Times New Roman" w:hAnsi="Times New Roman" w:cs="Times New Roman"/>
          </w:rPr>
          <w:delText>insert means and SDs for each hand here</w:delText>
        </w:r>
      </w:del>
      <w:ins w:id="3" w:author="freylab" w:date="2014-05-07T08:50:00Z">
        <w:r w:rsidR="0019123E" w:rsidRPr="0019123E">
          <w:rPr>
            <w:rFonts w:ascii="Times New Roman" w:hAnsi="Times New Roman" w:cs="Times New Roman"/>
          </w:rPr>
          <w:t xml:space="preserve">Right: Mean </w:t>
        </w:r>
      </w:ins>
      <w:ins w:id="4" w:author="freylab" w:date="2014-05-07T08:51:00Z">
        <w:r w:rsidR="0019123E" w:rsidRPr="0019123E">
          <w:rPr>
            <w:rFonts w:ascii="Times New Roman" w:eastAsia="ＭＳ ゴシック" w:hAnsi="Times New Roman" w:cs="Times New Roman"/>
            <w:color w:val="000000"/>
            <w:rPrChange w:id="5" w:author="freylab" w:date="2014-05-07T08:52:00Z">
              <w:rPr>
                <w:rFonts w:ascii="ＭＳ ゴシック" w:eastAsia="ＭＳ ゴシック"/>
                <w:color w:val="000000"/>
              </w:rPr>
            </w:rPrChange>
          </w:rPr>
          <w:t>±</w:t>
        </w:r>
      </w:ins>
      <w:ins w:id="6" w:author="freylab" w:date="2014-05-07T08:50:00Z">
        <w:r w:rsidR="0019123E" w:rsidRPr="0019123E">
          <w:rPr>
            <w:rFonts w:ascii="Times New Roman" w:hAnsi="Times New Roman" w:cs="Times New Roman"/>
          </w:rPr>
          <w:t xml:space="preserve"> </w:t>
        </w:r>
      </w:ins>
      <w:ins w:id="7" w:author="freylab" w:date="2014-05-07T08:51:00Z">
        <w:r w:rsidR="0019123E" w:rsidRPr="0019123E">
          <w:rPr>
            <w:rFonts w:ascii="Times New Roman" w:hAnsi="Times New Roman" w:cs="Times New Roman"/>
          </w:rPr>
          <w:t xml:space="preserve">SD=4.00 </w:t>
        </w:r>
        <w:r w:rsidR="0019123E" w:rsidRPr="0019123E">
          <w:rPr>
            <w:rFonts w:ascii="Times New Roman" w:eastAsia="ＭＳ ゴシック" w:hAnsi="Times New Roman" w:cs="Times New Roman"/>
            <w:color w:val="000000"/>
            <w:rPrChange w:id="8" w:author="freylab" w:date="2014-05-07T08:52:00Z">
              <w:rPr>
                <w:rFonts w:ascii="ＭＳ ゴシック" w:eastAsia="ＭＳ ゴシック"/>
                <w:color w:val="000000"/>
              </w:rPr>
            </w:rPrChange>
          </w:rPr>
          <w:t>±</w:t>
        </w:r>
        <w:r w:rsidR="0019123E" w:rsidRPr="0019123E">
          <w:rPr>
            <w:rFonts w:ascii="Times New Roman" w:eastAsia="ＭＳ ゴシック" w:hAnsi="Times New Roman" w:cs="Times New Roman"/>
            <w:color w:val="000000"/>
            <w:rPrChange w:id="9" w:author="freylab" w:date="2014-05-07T08:52:00Z">
              <w:rPr>
                <w:rFonts w:ascii="ＭＳ ゴシック" w:eastAsia="ＭＳ ゴシック"/>
                <w:color w:val="000000"/>
              </w:rPr>
            </w:rPrChange>
          </w:rPr>
          <w:t xml:space="preserve"> 3.76, Left: 3.70 </w:t>
        </w:r>
        <w:r w:rsidR="0019123E" w:rsidRPr="0019123E">
          <w:rPr>
            <w:rFonts w:ascii="Times New Roman" w:eastAsia="ＭＳ ゴシック" w:hAnsi="Times New Roman" w:cs="Times New Roman"/>
            <w:color w:val="000000"/>
            <w:rPrChange w:id="10" w:author="freylab" w:date="2014-05-07T08:52:00Z">
              <w:rPr>
                <w:rFonts w:ascii="ＭＳ ゴシック" w:eastAsia="ＭＳ ゴシック"/>
                <w:color w:val="000000"/>
              </w:rPr>
            </w:rPrChange>
          </w:rPr>
          <w:t>±</w:t>
        </w:r>
        <w:r w:rsidR="0019123E" w:rsidRPr="0019123E">
          <w:rPr>
            <w:rFonts w:ascii="Times New Roman" w:eastAsia="ＭＳ ゴシック" w:hAnsi="Times New Roman" w:cs="Times New Roman"/>
            <w:color w:val="000000"/>
            <w:rPrChange w:id="11" w:author="freylab" w:date="2014-05-07T08:52:00Z">
              <w:rPr>
                <w:rFonts w:ascii="ＭＳ ゴシック" w:eastAsia="ＭＳ ゴシック"/>
                <w:color w:val="000000"/>
              </w:rPr>
            </w:rPrChange>
          </w:rPr>
          <w:t xml:space="preserve"> 3.40</w:t>
        </w:r>
      </w:ins>
      <w:r w:rsidR="004F4DDC" w:rsidRPr="0019123E">
        <w:rPr>
          <w:rFonts w:ascii="Times New Roman" w:hAnsi="Times New Roman" w:cs="Times New Roman"/>
        </w:rPr>
        <w:t>).</w:t>
      </w:r>
      <w:r w:rsidRPr="0019123E">
        <w:rPr>
          <w:rFonts w:ascii="Times New Roman" w:hAnsi="Times New Roman" w:cs="Times New Roman"/>
        </w:rPr>
        <w:t xml:space="preserve"> </w:t>
      </w:r>
      <w:r w:rsidR="00F91EDA">
        <w:rPr>
          <w:rFonts w:ascii="Times New Roman" w:hAnsi="Times New Roman" w:cs="Times New Roman"/>
        </w:rPr>
        <w:t>Patients showed substantial variability</w:t>
      </w:r>
      <w:r w:rsidR="00255208">
        <w:rPr>
          <w:rFonts w:ascii="Times New Roman" w:hAnsi="Times New Roman" w:cs="Times New Roman"/>
        </w:rPr>
        <w:t xml:space="preserve"> (</w:t>
      </w:r>
      <w:del w:id="12" w:author="freylab" w:date="2014-05-07T08:52:00Z">
        <w:r w:rsidR="00255208" w:rsidDel="0019123E">
          <w:rPr>
            <w:rFonts w:ascii="Times New Roman" w:hAnsi="Times New Roman" w:cs="Times New Roman"/>
          </w:rPr>
          <w:delText>insert global means and SDs for each hand here: affected/intact</w:delText>
        </w:r>
      </w:del>
      <w:ins w:id="13" w:author="freylab" w:date="2014-05-07T08:52:00Z">
        <w:r w:rsidR="0019123E">
          <w:rPr>
            <w:rFonts w:ascii="Times New Roman" w:hAnsi="Times New Roman" w:cs="Times New Roman"/>
          </w:rPr>
          <w:t xml:space="preserve">Affected Hand: 26.03 </w:t>
        </w:r>
        <w:r w:rsidR="0019123E" w:rsidRPr="003F1C95">
          <w:rPr>
            <w:rFonts w:ascii="Times New Roman" w:eastAsia="ＭＳ ゴシック" w:hAnsi="Times New Roman" w:cs="Times New Roman"/>
            <w:color w:val="000000"/>
          </w:rPr>
          <w:t>±</w:t>
        </w:r>
        <w:r w:rsidR="0019123E">
          <w:rPr>
            <w:rFonts w:ascii="Times New Roman" w:eastAsia="ＭＳ ゴシック" w:hAnsi="Times New Roman" w:cs="Times New Roman"/>
            <w:color w:val="000000"/>
          </w:rPr>
          <w:t xml:space="preserve"> 24.75, Unaffected Hand: 4.77 </w:t>
        </w:r>
        <w:r w:rsidR="0019123E" w:rsidRPr="003F1C95">
          <w:rPr>
            <w:rFonts w:ascii="Times New Roman" w:eastAsia="ＭＳ ゴシック" w:hAnsi="Times New Roman" w:cs="Times New Roman"/>
            <w:color w:val="000000"/>
          </w:rPr>
          <w:t>±</w:t>
        </w:r>
      </w:ins>
      <w:ins w:id="14" w:author="freylab" w:date="2014-05-07T08:53:00Z">
        <w:r w:rsidR="0019123E">
          <w:rPr>
            <w:rFonts w:ascii="Times New Roman" w:eastAsia="ＭＳ ゴシック" w:hAnsi="Times New Roman" w:cs="Times New Roman"/>
            <w:color w:val="000000"/>
          </w:rPr>
          <w:t xml:space="preserve"> 5.16</w:t>
        </w:r>
      </w:ins>
      <w:r w:rsidR="0025520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and a positive correlation between</w:t>
      </w:r>
      <w:r w:rsidR="00F91EDA">
        <w:rPr>
          <w:rFonts w:ascii="Times New Roman" w:hAnsi="Times New Roman" w:cs="Times New Roman"/>
        </w:rPr>
        <w:t xml:space="preserve"> localization </w:t>
      </w:r>
      <w:r>
        <w:rPr>
          <w:rFonts w:ascii="Times New Roman" w:hAnsi="Times New Roman" w:cs="Times New Roman"/>
        </w:rPr>
        <w:t>accuracy and</w:t>
      </w:r>
      <w:r w:rsidR="00F91EDA">
        <w:rPr>
          <w:rFonts w:ascii="Times New Roman" w:hAnsi="Times New Roman" w:cs="Times New Roman"/>
        </w:rPr>
        <w:t xml:space="preserve"> time since hand replantation or transplantation.</w:t>
      </w:r>
      <w:r w:rsidR="00255208">
        <w:rPr>
          <w:rFonts w:ascii="Times New Roman" w:hAnsi="Times New Roman" w:cs="Times New Roman"/>
        </w:rPr>
        <w:t xml:space="preserve"> </w:t>
      </w:r>
      <w:ins w:id="15" w:author="freylab" w:date="2014-05-07T08:56:00Z">
        <w:r w:rsidR="0019123E">
          <w:rPr>
            <w:rFonts w:ascii="Times New Roman" w:hAnsi="Times New Roman" w:cs="Times New Roman"/>
          </w:rPr>
          <w:t>Two complete hand transplant recipients (8</w:t>
        </w:r>
        <w:r w:rsidR="0019123E">
          <w:rPr>
            <w:rFonts w:ascii="Times New Roman" w:hAnsi="Times New Roman" w:cs="Times New Roman"/>
          </w:rPr>
          <w:t xml:space="preserve"> and 10 years post-surgery) </w:t>
        </w:r>
        <w:r w:rsidR="0019123E">
          <w:rPr>
            <w:rFonts w:ascii="Times New Roman" w:hAnsi="Times New Roman" w:cs="Times New Roman"/>
          </w:rPr>
          <w:t xml:space="preserve">one mid-palm replant recipient (3 years post-surgery), and one full hand </w:t>
        </w:r>
        <w:proofErr w:type="gramStart"/>
        <w:r w:rsidR="0019123E">
          <w:rPr>
            <w:rFonts w:ascii="Times New Roman" w:hAnsi="Times New Roman" w:cs="Times New Roman"/>
          </w:rPr>
          <w:t xml:space="preserve">replant </w:t>
        </w:r>
      </w:ins>
      <w:ins w:id="16" w:author="freylab" w:date="2014-05-07T08:57:00Z">
        <w:r w:rsidR="0019123E">
          <w:rPr>
            <w:rFonts w:ascii="Times New Roman" w:hAnsi="Times New Roman" w:cs="Times New Roman"/>
          </w:rPr>
          <w:t xml:space="preserve"> recipient</w:t>
        </w:r>
        <w:proofErr w:type="gramEnd"/>
        <w:r w:rsidR="0019123E">
          <w:rPr>
            <w:rFonts w:ascii="Times New Roman" w:hAnsi="Times New Roman" w:cs="Times New Roman"/>
          </w:rPr>
          <w:t xml:space="preserve"> </w:t>
        </w:r>
      </w:ins>
      <w:ins w:id="17" w:author="freylab" w:date="2014-05-07T08:56:00Z">
        <w:r w:rsidR="0019123E">
          <w:rPr>
            <w:rFonts w:ascii="Times New Roman" w:hAnsi="Times New Roman" w:cs="Times New Roman"/>
          </w:rPr>
          <w:t>(1.5 years post-surgery) exhibited the ability to localize stimuli on average within 95% confidence intervals of the control group</w:t>
        </w:r>
      </w:ins>
      <w:ins w:id="18" w:author="freylab" w:date="2014-05-07T08:57:00Z">
        <w:r w:rsidR="0019123E">
          <w:rPr>
            <w:rFonts w:ascii="Times New Roman" w:hAnsi="Times New Roman" w:cs="Times New Roman"/>
          </w:rPr>
          <w:t xml:space="preserve"> on their affected hands</w:t>
        </w:r>
      </w:ins>
      <w:bookmarkStart w:id="19" w:name="_GoBack"/>
      <w:bookmarkEnd w:id="19"/>
      <w:ins w:id="20" w:author="freylab" w:date="2014-05-07T08:56:00Z">
        <w:r w:rsidR="0019123E">
          <w:rPr>
            <w:rFonts w:ascii="Times New Roman" w:hAnsi="Times New Roman" w:cs="Times New Roman"/>
          </w:rPr>
          <w:t>.</w:t>
        </w:r>
      </w:ins>
      <w:del w:id="21" w:author="freylab" w:date="2014-05-07T08:56:00Z">
        <w:r w:rsidR="00255208" w:rsidDel="0019123E">
          <w:rPr>
            <w:rFonts w:ascii="Times New Roman" w:hAnsi="Times New Roman" w:cs="Times New Roman"/>
          </w:rPr>
          <w:delText xml:space="preserve">2/3 </w:delText>
        </w:r>
        <w:r w:rsidDel="0019123E">
          <w:rPr>
            <w:rFonts w:ascii="Times New Roman" w:hAnsi="Times New Roman" w:cs="Times New Roman"/>
          </w:rPr>
          <w:delText xml:space="preserve">hand transplant patients, and 2/3 of </w:delText>
        </w:r>
        <w:r w:rsidR="00255208" w:rsidDel="0019123E">
          <w:rPr>
            <w:rFonts w:ascii="Times New Roman" w:hAnsi="Times New Roman" w:cs="Times New Roman"/>
          </w:rPr>
          <w:delText>hand replant patients,</w:delText>
        </w:r>
        <w:r w:rsidR="00C7240A" w:rsidDel="0019123E">
          <w:rPr>
            <w:rFonts w:ascii="Times New Roman" w:hAnsi="Times New Roman" w:cs="Times New Roman"/>
          </w:rPr>
          <w:delText xml:space="preserve"> exhibited the ability to localize stimuli </w:delText>
        </w:r>
        <w:r w:rsidR="002755E6" w:rsidDel="0019123E">
          <w:rPr>
            <w:rFonts w:ascii="Times New Roman" w:hAnsi="Times New Roman" w:cs="Times New Roman"/>
          </w:rPr>
          <w:delText xml:space="preserve">ON THEIR AFFECTED HAND?? </w:delText>
        </w:r>
        <w:r w:rsidR="00C7240A" w:rsidDel="0019123E">
          <w:rPr>
            <w:rFonts w:ascii="Times New Roman" w:hAnsi="Times New Roman" w:cs="Times New Roman"/>
          </w:rPr>
          <w:delText>within 95% confidence intervals of the control group.</w:delText>
        </w:r>
        <w:r w:rsidDel="0019123E">
          <w:rPr>
            <w:rFonts w:ascii="Times New Roman" w:hAnsi="Times New Roman" w:cs="Times New Roman"/>
          </w:rPr>
          <w:delText xml:space="preserve"> </w:delText>
        </w:r>
      </w:del>
    </w:p>
    <w:p w14:paraId="3F59ADB1" w14:textId="73B77010" w:rsidR="008F6827" w:rsidRDefault="00145D74" w:rsidP="00255208">
      <w:pPr>
        <w:widowControl w:val="0"/>
        <w:autoSpaceDE w:val="0"/>
        <w:autoSpaceDN w:val="0"/>
        <w:adjustRightInd w:val="0"/>
        <w:ind w:firstLine="720"/>
      </w:pPr>
      <w:r>
        <w:rPr>
          <w:rFonts w:ascii="Times New Roman" w:hAnsi="Times New Roman" w:cs="Times New Roman"/>
        </w:rPr>
        <w:t xml:space="preserve">Our findings suggest that the ability to localize touch </w:t>
      </w:r>
      <w:r w:rsidR="00C7240A">
        <w:rPr>
          <w:rFonts w:ascii="Times New Roman" w:hAnsi="Times New Roman" w:cs="Times New Roman"/>
        </w:rPr>
        <w:t>may continue</w:t>
      </w:r>
      <w:r>
        <w:rPr>
          <w:rFonts w:ascii="Times New Roman" w:hAnsi="Times New Roman" w:cs="Times New Roman"/>
        </w:rPr>
        <w:t xml:space="preserve"> to improve </w:t>
      </w:r>
      <w:r w:rsidR="00C7240A">
        <w:rPr>
          <w:rFonts w:ascii="Times New Roman" w:hAnsi="Times New Roman" w:cs="Times New Roman"/>
        </w:rPr>
        <w:t xml:space="preserve">for years </w:t>
      </w:r>
      <w:r w:rsidR="00597C1C">
        <w:rPr>
          <w:rFonts w:ascii="Times New Roman" w:hAnsi="Times New Roman" w:cs="Times New Roman"/>
        </w:rPr>
        <w:t xml:space="preserve">following </w:t>
      </w:r>
      <w:r w:rsidR="00C7240A">
        <w:rPr>
          <w:rFonts w:ascii="Times New Roman" w:hAnsi="Times New Roman" w:cs="Times New Roman"/>
        </w:rPr>
        <w:t xml:space="preserve">peripheral nerve repair and </w:t>
      </w:r>
      <w:r w:rsidR="009A6D8F">
        <w:rPr>
          <w:rFonts w:ascii="Times New Roman" w:hAnsi="Times New Roman" w:cs="Times New Roman"/>
        </w:rPr>
        <w:t>regeneration</w:t>
      </w:r>
      <w:r w:rsidR="00597C1C">
        <w:rPr>
          <w:rFonts w:ascii="Times New Roman" w:hAnsi="Times New Roman" w:cs="Times New Roman"/>
        </w:rPr>
        <w:t>. This suggests that central</w:t>
      </w:r>
      <w:r w:rsidR="009A6D8F">
        <w:rPr>
          <w:rFonts w:ascii="Times New Roman" w:hAnsi="Times New Roman" w:cs="Times New Roman"/>
        </w:rPr>
        <w:t xml:space="preserve"> experience-dependent adaptations </w:t>
      </w:r>
      <w:r w:rsidR="00597C1C">
        <w:rPr>
          <w:rFonts w:ascii="Times New Roman" w:hAnsi="Times New Roman" w:cs="Times New Roman"/>
        </w:rPr>
        <w:t>play a role</w:t>
      </w:r>
      <w:r w:rsidR="00DB021D">
        <w:rPr>
          <w:rFonts w:ascii="Times New Roman" w:hAnsi="Times New Roman" w:cs="Times New Roman"/>
        </w:rPr>
        <w:t xml:space="preserve"> in recovery of function</w:t>
      </w:r>
      <w:r>
        <w:rPr>
          <w:rFonts w:ascii="Times New Roman" w:hAnsi="Times New Roman" w:cs="Times New Roman"/>
        </w:rPr>
        <w:t xml:space="preserve">. </w:t>
      </w:r>
      <w:r w:rsidR="008F6827">
        <w:rPr>
          <w:rFonts w:ascii="Times New Roman" w:hAnsi="Times New Roman" w:cs="Times New Roman"/>
        </w:rPr>
        <w:t xml:space="preserve"> </w:t>
      </w:r>
    </w:p>
    <w:sectPr w:rsidR="008F6827" w:rsidSect="00C95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27"/>
    <w:rsid w:val="0000745C"/>
    <w:rsid w:val="00031C35"/>
    <w:rsid w:val="000C70A6"/>
    <w:rsid w:val="000D6758"/>
    <w:rsid w:val="0010362C"/>
    <w:rsid w:val="00145D74"/>
    <w:rsid w:val="0019123E"/>
    <w:rsid w:val="00205C25"/>
    <w:rsid w:val="00255208"/>
    <w:rsid w:val="002755E6"/>
    <w:rsid w:val="002947AF"/>
    <w:rsid w:val="003A67D8"/>
    <w:rsid w:val="004357BB"/>
    <w:rsid w:val="00462EC4"/>
    <w:rsid w:val="00487ED5"/>
    <w:rsid w:val="004D5D3C"/>
    <w:rsid w:val="004F4DDC"/>
    <w:rsid w:val="00510913"/>
    <w:rsid w:val="00597C1C"/>
    <w:rsid w:val="005C3C5D"/>
    <w:rsid w:val="00626813"/>
    <w:rsid w:val="007D5A87"/>
    <w:rsid w:val="00825CE8"/>
    <w:rsid w:val="008F6827"/>
    <w:rsid w:val="0093078B"/>
    <w:rsid w:val="009A6D8F"/>
    <w:rsid w:val="00A5720E"/>
    <w:rsid w:val="00B43D65"/>
    <w:rsid w:val="00C7240A"/>
    <w:rsid w:val="00C9511A"/>
    <w:rsid w:val="00CB32D5"/>
    <w:rsid w:val="00CE41B0"/>
    <w:rsid w:val="00D47C3D"/>
    <w:rsid w:val="00D82499"/>
    <w:rsid w:val="00DA5EAD"/>
    <w:rsid w:val="00DB021D"/>
    <w:rsid w:val="00DF7AAE"/>
    <w:rsid w:val="00F32E55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44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7C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C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C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C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C1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7C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7C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C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C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C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C1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2063</Characters>
  <Application>Microsoft Macintosh Word</Application>
  <DocSecurity>0</DocSecurity>
  <Lines>32</Lines>
  <Paragraphs>6</Paragraphs>
  <ScaleCrop>false</ScaleCrop>
  <Company>MU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Frey</dc:creator>
  <cp:keywords/>
  <dc:description/>
  <cp:lastModifiedBy>freylab</cp:lastModifiedBy>
  <cp:revision>2</cp:revision>
  <dcterms:created xsi:type="dcterms:W3CDTF">2014-05-07T13:58:00Z</dcterms:created>
  <dcterms:modified xsi:type="dcterms:W3CDTF">2014-05-07T13:58:00Z</dcterms:modified>
</cp:coreProperties>
</file>