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05959E" w14:textId="77777777" w:rsidR="00E31C95" w:rsidRDefault="00997517">
      <w:pPr>
        <w:pStyle w:val="NoSpacing"/>
        <w:spacing w:line="480" w:lineRule="auto"/>
        <w:jc w:val="center"/>
        <w:rPr>
          <w:sz w:val="24"/>
          <w:szCs w:val="24"/>
        </w:rPr>
      </w:pPr>
      <w:r>
        <w:rPr>
          <w:sz w:val="24"/>
          <w:szCs w:val="24"/>
        </w:rPr>
        <w:br/>
      </w:r>
      <w:r>
        <w:rPr>
          <w:sz w:val="24"/>
          <w:szCs w:val="24"/>
        </w:rPr>
        <w:br/>
      </w:r>
      <w:r>
        <w:rPr>
          <w:sz w:val="24"/>
          <w:szCs w:val="24"/>
        </w:rPr>
        <w:br/>
      </w:r>
      <w:r>
        <w:rPr>
          <w:sz w:val="24"/>
          <w:szCs w:val="24"/>
        </w:rPr>
        <w:br/>
      </w:r>
      <w:r>
        <w:rPr>
          <w:sz w:val="24"/>
          <w:szCs w:val="24"/>
        </w:rPr>
        <w:br/>
      </w:r>
    </w:p>
    <w:p w14:paraId="5149AF5B" w14:textId="77777777" w:rsidR="00E31C95" w:rsidRDefault="00997517">
      <w:pPr>
        <w:pStyle w:val="NoSpacing"/>
        <w:spacing w:line="480" w:lineRule="auto"/>
        <w:jc w:val="center"/>
        <w:rPr>
          <w:color w:val="000000"/>
          <w:sz w:val="24"/>
          <w:szCs w:val="24"/>
        </w:rPr>
      </w:pPr>
      <w:r>
        <w:rPr>
          <w:color w:val="000000"/>
          <w:sz w:val="24"/>
          <w:szCs w:val="24"/>
        </w:rPr>
        <w:t>Locognosia in Amputees</w:t>
      </w:r>
    </w:p>
    <w:p w14:paraId="12D9118D" w14:textId="77777777" w:rsidR="00E31C95" w:rsidRDefault="00997517">
      <w:pPr>
        <w:pStyle w:val="NoSpacing"/>
        <w:spacing w:line="480" w:lineRule="auto"/>
        <w:jc w:val="center"/>
        <w:rPr>
          <w:color w:val="000000"/>
          <w:sz w:val="24"/>
          <w:szCs w:val="24"/>
        </w:rPr>
      </w:pPr>
      <w:r>
        <w:rPr>
          <w:color w:val="000000"/>
          <w:sz w:val="24"/>
          <w:szCs w:val="24"/>
        </w:rPr>
        <w:t>Nathan A. Baune</w:t>
      </w:r>
    </w:p>
    <w:p w14:paraId="2C82F962" w14:textId="77777777" w:rsidR="00E31C95" w:rsidRDefault="00997517">
      <w:pPr>
        <w:pStyle w:val="NoSpacing"/>
        <w:spacing w:line="480" w:lineRule="auto"/>
        <w:jc w:val="center"/>
        <w:rPr>
          <w:color w:val="000000"/>
          <w:sz w:val="24"/>
          <w:szCs w:val="24"/>
        </w:rPr>
      </w:pPr>
      <w:r>
        <w:rPr>
          <w:color w:val="000000"/>
          <w:sz w:val="24"/>
          <w:szCs w:val="24"/>
        </w:rPr>
        <w:t>University of Missouri-Columbia</w:t>
      </w:r>
    </w:p>
    <w:p w14:paraId="37A5F00E" w14:textId="77777777" w:rsidR="00E31C95" w:rsidRDefault="00997517">
      <w:pPr>
        <w:pStyle w:val="NoSpacing"/>
        <w:spacing w:line="480" w:lineRule="auto"/>
        <w:rPr>
          <w:sz w:val="24"/>
          <w:szCs w:val="24"/>
        </w:rPr>
      </w:pPr>
      <w:r>
        <w:rPr>
          <w:sz w:val="24"/>
          <w:szCs w:val="24"/>
        </w:rPr>
        <w:br/>
      </w:r>
      <w:r>
        <w:rPr>
          <w:sz w:val="24"/>
          <w:szCs w:val="24"/>
        </w:rPr>
        <w:br/>
      </w:r>
    </w:p>
    <w:p w14:paraId="73F71F8D" w14:textId="77777777" w:rsidR="00E31C95" w:rsidRDefault="00E31C95">
      <w:pPr>
        <w:pStyle w:val="NoSpacing"/>
        <w:spacing w:line="480" w:lineRule="auto"/>
        <w:rPr>
          <w:color w:val="000000"/>
          <w:sz w:val="24"/>
          <w:szCs w:val="24"/>
        </w:rPr>
      </w:pPr>
    </w:p>
    <w:p w14:paraId="6A825596" w14:textId="77777777" w:rsidR="00E31C95" w:rsidRDefault="00E31C95">
      <w:pPr>
        <w:pStyle w:val="NoSpacing"/>
        <w:spacing w:line="480" w:lineRule="auto"/>
        <w:rPr>
          <w:color w:val="000000"/>
          <w:sz w:val="24"/>
          <w:szCs w:val="24"/>
        </w:rPr>
      </w:pPr>
    </w:p>
    <w:p w14:paraId="251A54F4" w14:textId="77777777" w:rsidR="00E31C95" w:rsidRDefault="00E31C95">
      <w:pPr>
        <w:pStyle w:val="NoSpacing"/>
        <w:spacing w:line="480" w:lineRule="auto"/>
        <w:rPr>
          <w:color w:val="000000"/>
          <w:sz w:val="24"/>
          <w:szCs w:val="24"/>
        </w:rPr>
      </w:pPr>
    </w:p>
    <w:p w14:paraId="7E39D8F9" w14:textId="77777777" w:rsidR="00E31C95" w:rsidRDefault="00E31C95">
      <w:pPr>
        <w:pStyle w:val="NoSpacing"/>
        <w:spacing w:line="480" w:lineRule="auto"/>
        <w:rPr>
          <w:color w:val="000000"/>
          <w:sz w:val="24"/>
          <w:szCs w:val="24"/>
        </w:rPr>
      </w:pPr>
    </w:p>
    <w:p w14:paraId="0C45BB7A" w14:textId="77777777" w:rsidR="00E31C95" w:rsidRDefault="00E31C95">
      <w:pPr>
        <w:pStyle w:val="NoSpacing"/>
        <w:spacing w:line="480" w:lineRule="auto"/>
        <w:rPr>
          <w:color w:val="000000"/>
          <w:sz w:val="24"/>
          <w:szCs w:val="24"/>
        </w:rPr>
      </w:pPr>
    </w:p>
    <w:p w14:paraId="6A35E3E7" w14:textId="77777777" w:rsidR="00E31C95" w:rsidRDefault="00E31C95">
      <w:pPr>
        <w:pStyle w:val="NoSpacing"/>
        <w:spacing w:line="480" w:lineRule="auto"/>
        <w:rPr>
          <w:color w:val="000000"/>
          <w:sz w:val="24"/>
          <w:szCs w:val="24"/>
        </w:rPr>
      </w:pPr>
    </w:p>
    <w:p w14:paraId="3074F1AE" w14:textId="77777777" w:rsidR="00E31C95" w:rsidRDefault="00E31C95">
      <w:pPr>
        <w:pStyle w:val="NoSpacing"/>
        <w:spacing w:line="480" w:lineRule="auto"/>
        <w:rPr>
          <w:color w:val="000000"/>
          <w:sz w:val="24"/>
          <w:szCs w:val="24"/>
        </w:rPr>
      </w:pPr>
    </w:p>
    <w:p w14:paraId="1168751C" w14:textId="77777777" w:rsidR="00E31C95" w:rsidRDefault="00E31C95">
      <w:pPr>
        <w:pStyle w:val="NoSpacing"/>
        <w:spacing w:line="480" w:lineRule="auto"/>
        <w:rPr>
          <w:color w:val="000000"/>
          <w:sz w:val="24"/>
          <w:szCs w:val="24"/>
        </w:rPr>
      </w:pPr>
    </w:p>
    <w:p w14:paraId="6F615EED" w14:textId="77777777" w:rsidR="00E31C95" w:rsidRDefault="00E31C95">
      <w:pPr>
        <w:pStyle w:val="NoSpacing"/>
        <w:spacing w:line="480" w:lineRule="auto"/>
        <w:rPr>
          <w:color w:val="000000"/>
          <w:sz w:val="24"/>
          <w:szCs w:val="24"/>
        </w:rPr>
      </w:pPr>
    </w:p>
    <w:p w14:paraId="0583AD4D" w14:textId="77777777" w:rsidR="00E31C95" w:rsidRDefault="00E31C95">
      <w:pPr>
        <w:pStyle w:val="NoSpacing"/>
        <w:spacing w:line="480" w:lineRule="auto"/>
        <w:rPr>
          <w:color w:val="000000"/>
          <w:sz w:val="24"/>
          <w:szCs w:val="24"/>
        </w:rPr>
      </w:pPr>
    </w:p>
    <w:p w14:paraId="279C188C" w14:textId="77777777" w:rsidR="00E31C95" w:rsidRDefault="00E31C95">
      <w:pPr>
        <w:pStyle w:val="NoSpacing"/>
        <w:spacing w:line="480" w:lineRule="auto"/>
        <w:rPr>
          <w:color w:val="000000"/>
          <w:sz w:val="24"/>
          <w:szCs w:val="24"/>
        </w:rPr>
      </w:pPr>
    </w:p>
    <w:p w14:paraId="2A6687D4" w14:textId="77777777" w:rsidR="00E31C95" w:rsidRDefault="00E31C95">
      <w:pPr>
        <w:pStyle w:val="NoSpacing"/>
        <w:spacing w:line="480" w:lineRule="auto"/>
        <w:jc w:val="center"/>
      </w:pPr>
    </w:p>
    <w:p w14:paraId="3A75A91B" w14:textId="77777777" w:rsidR="00E31C95" w:rsidRDefault="00997517">
      <w:pPr>
        <w:pStyle w:val="NoSpacing"/>
        <w:spacing w:line="480" w:lineRule="auto"/>
        <w:jc w:val="center"/>
        <w:rPr>
          <w:color w:val="000000"/>
          <w:sz w:val="24"/>
          <w:szCs w:val="24"/>
        </w:rPr>
      </w:pPr>
      <w:r>
        <w:rPr>
          <w:color w:val="000000"/>
          <w:sz w:val="24"/>
          <w:szCs w:val="24"/>
        </w:rPr>
        <w:lastRenderedPageBreak/>
        <w:t>Abstract</w:t>
      </w:r>
    </w:p>
    <w:p w14:paraId="4EE54986" w14:textId="77777777" w:rsidR="00E31C95" w:rsidRDefault="00E31C95">
      <w:pPr>
        <w:pStyle w:val="NoSpacing"/>
        <w:spacing w:line="480" w:lineRule="auto"/>
        <w:rPr>
          <w:color w:val="000000"/>
          <w:sz w:val="24"/>
          <w:szCs w:val="24"/>
        </w:rPr>
      </w:pPr>
    </w:p>
    <w:p w14:paraId="4D4275EA" w14:textId="77777777" w:rsidR="00E31C95" w:rsidRDefault="00E31C95">
      <w:pPr>
        <w:pStyle w:val="NoSpacing"/>
        <w:spacing w:line="480" w:lineRule="auto"/>
        <w:rPr>
          <w:sz w:val="24"/>
          <w:szCs w:val="24"/>
        </w:rPr>
      </w:pPr>
    </w:p>
    <w:p w14:paraId="09B282DA" w14:textId="77777777" w:rsidR="00E31C95" w:rsidRDefault="00E31C95">
      <w:pPr>
        <w:pStyle w:val="NoSpacing"/>
        <w:spacing w:line="480" w:lineRule="auto"/>
        <w:rPr>
          <w:sz w:val="24"/>
          <w:szCs w:val="24"/>
        </w:rPr>
      </w:pPr>
    </w:p>
    <w:p w14:paraId="2052ADCE" w14:textId="77777777" w:rsidR="00E31C95" w:rsidRDefault="00E31C95">
      <w:pPr>
        <w:pStyle w:val="NoSpacing"/>
        <w:spacing w:line="480" w:lineRule="auto"/>
        <w:rPr>
          <w:sz w:val="24"/>
          <w:szCs w:val="24"/>
        </w:rPr>
      </w:pPr>
    </w:p>
    <w:p w14:paraId="1EE26BB0" w14:textId="77777777" w:rsidR="00E31C95" w:rsidRDefault="00E31C95">
      <w:pPr>
        <w:pStyle w:val="NoSpacing"/>
        <w:spacing w:line="480" w:lineRule="auto"/>
        <w:rPr>
          <w:sz w:val="24"/>
          <w:szCs w:val="24"/>
        </w:rPr>
      </w:pPr>
    </w:p>
    <w:p w14:paraId="6F4A0D16" w14:textId="77777777" w:rsidR="00E31C95" w:rsidRDefault="00E31C95">
      <w:pPr>
        <w:pStyle w:val="NoSpacing"/>
        <w:spacing w:line="480" w:lineRule="auto"/>
        <w:rPr>
          <w:sz w:val="24"/>
          <w:szCs w:val="24"/>
        </w:rPr>
      </w:pPr>
    </w:p>
    <w:p w14:paraId="06E4F025" w14:textId="77777777" w:rsidR="00E31C95" w:rsidRDefault="00E31C95">
      <w:pPr>
        <w:pStyle w:val="NoSpacing"/>
        <w:spacing w:line="480" w:lineRule="auto"/>
        <w:rPr>
          <w:sz w:val="24"/>
          <w:szCs w:val="24"/>
        </w:rPr>
      </w:pPr>
    </w:p>
    <w:p w14:paraId="17DD6554" w14:textId="77777777" w:rsidR="00E31C95" w:rsidRDefault="00E31C95">
      <w:pPr>
        <w:pStyle w:val="NoSpacing"/>
        <w:spacing w:line="480" w:lineRule="auto"/>
        <w:rPr>
          <w:sz w:val="24"/>
          <w:szCs w:val="24"/>
        </w:rPr>
      </w:pPr>
    </w:p>
    <w:p w14:paraId="23850F99" w14:textId="77777777" w:rsidR="00E31C95" w:rsidRDefault="00E31C95">
      <w:pPr>
        <w:pStyle w:val="NoSpacing"/>
        <w:spacing w:line="480" w:lineRule="auto"/>
        <w:rPr>
          <w:sz w:val="24"/>
          <w:szCs w:val="24"/>
        </w:rPr>
      </w:pPr>
    </w:p>
    <w:p w14:paraId="42B43061" w14:textId="77777777" w:rsidR="00E31C95" w:rsidRDefault="00E31C95">
      <w:pPr>
        <w:pStyle w:val="NoSpacing"/>
        <w:spacing w:line="480" w:lineRule="auto"/>
        <w:rPr>
          <w:sz w:val="24"/>
          <w:szCs w:val="24"/>
        </w:rPr>
      </w:pPr>
    </w:p>
    <w:p w14:paraId="15B0E43D" w14:textId="77777777" w:rsidR="00E31C95" w:rsidRDefault="00E31C95">
      <w:pPr>
        <w:pStyle w:val="NoSpacing"/>
        <w:spacing w:line="480" w:lineRule="auto"/>
        <w:rPr>
          <w:sz w:val="24"/>
          <w:szCs w:val="24"/>
        </w:rPr>
      </w:pPr>
    </w:p>
    <w:p w14:paraId="3E30BA53" w14:textId="77777777" w:rsidR="00E31C95" w:rsidRDefault="00E31C95">
      <w:pPr>
        <w:pStyle w:val="NoSpacing"/>
        <w:spacing w:line="480" w:lineRule="auto"/>
        <w:rPr>
          <w:sz w:val="24"/>
          <w:szCs w:val="24"/>
        </w:rPr>
      </w:pPr>
    </w:p>
    <w:p w14:paraId="6E68C489" w14:textId="77777777" w:rsidR="00E31C95" w:rsidRDefault="00E31C95">
      <w:pPr>
        <w:pStyle w:val="NoSpacing"/>
        <w:spacing w:line="480" w:lineRule="auto"/>
        <w:rPr>
          <w:sz w:val="24"/>
          <w:szCs w:val="24"/>
        </w:rPr>
      </w:pPr>
    </w:p>
    <w:p w14:paraId="4448B96D" w14:textId="77777777" w:rsidR="00E31C95" w:rsidRDefault="00E31C95">
      <w:pPr>
        <w:pStyle w:val="NoSpacing"/>
        <w:spacing w:line="480" w:lineRule="auto"/>
        <w:rPr>
          <w:sz w:val="24"/>
          <w:szCs w:val="24"/>
        </w:rPr>
      </w:pPr>
    </w:p>
    <w:p w14:paraId="34FE559A" w14:textId="77777777" w:rsidR="00E31C95" w:rsidRDefault="00E31C95">
      <w:pPr>
        <w:pStyle w:val="NoSpacing"/>
        <w:spacing w:line="480" w:lineRule="auto"/>
        <w:rPr>
          <w:sz w:val="24"/>
          <w:szCs w:val="24"/>
        </w:rPr>
      </w:pPr>
    </w:p>
    <w:p w14:paraId="1C26C7F8" w14:textId="77777777" w:rsidR="00E31C95" w:rsidRDefault="00E31C95">
      <w:pPr>
        <w:pStyle w:val="NoSpacing"/>
        <w:spacing w:line="480" w:lineRule="auto"/>
        <w:rPr>
          <w:sz w:val="24"/>
          <w:szCs w:val="24"/>
        </w:rPr>
      </w:pPr>
    </w:p>
    <w:p w14:paraId="16D23276" w14:textId="77777777" w:rsidR="00E31C95" w:rsidRDefault="00E31C95">
      <w:pPr>
        <w:pStyle w:val="NoSpacing"/>
        <w:spacing w:line="480" w:lineRule="auto"/>
        <w:rPr>
          <w:sz w:val="24"/>
          <w:szCs w:val="24"/>
        </w:rPr>
      </w:pPr>
    </w:p>
    <w:p w14:paraId="18E6A9A5" w14:textId="77777777" w:rsidR="00E31C95" w:rsidRDefault="00E31C95">
      <w:pPr>
        <w:pStyle w:val="NoSpacing"/>
        <w:spacing w:line="480" w:lineRule="auto"/>
        <w:rPr>
          <w:sz w:val="24"/>
          <w:szCs w:val="24"/>
        </w:rPr>
      </w:pPr>
    </w:p>
    <w:p w14:paraId="6406CB13" w14:textId="77777777" w:rsidR="00E31C95" w:rsidRDefault="00E31C95">
      <w:pPr>
        <w:pStyle w:val="NoSpacing"/>
        <w:spacing w:line="480" w:lineRule="auto"/>
        <w:rPr>
          <w:sz w:val="24"/>
          <w:szCs w:val="24"/>
        </w:rPr>
      </w:pPr>
    </w:p>
    <w:p w14:paraId="73A97137" w14:textId="77777777" w:rsidR="00E31C95" w:rsidRDefault="00E31C95">
      <w:pPr>
        <w:pStyle w:val="NoSpacing"/>
        <w:spacing w:line="480" w:lineRule="auto"/>
        <w:rPr>
          <w:sz w:val="24"/>
          <w:szCs w:val="24"/>
        </w:rPr>
      </w:pPr>
    </w:p>
    <w:p w14:paraId="4669389A" w14:textId="77777777" w:rsidR="00E31C95" w:rsidRDefault="00E31C95">
      <w:pPr>
        <w:pStyle w:val="NoSpacing"/>
        <w:spacing w:line="480" w:lineRule="auto"/>
        <w:rPr>
          <w:color w:val="000000"/>
          <w:sz w:val="24"/>
          <w:szCs w:val="24"/>
        </w:rPr>
      </w:pPr>
    </w:p>
    <w:p w14:paraId="4DAD3BE5" w14:textId="77777777" w:rsidR="00E31C95" w:rsidRDefault="00E31C95">
      <w:pPr>
        <w:pStyle w:val="NoSpacing"/>
        <w:spacing w:line="480" w:lineRule="auto"/>
        <w:jc w:val="center"/>
      </w:pPr>
    </w:p>
    <w:p w14:paraId="09DF92C4" w14:textId="77777777" w:rsidR="00E31C95" w:rsidRDefault="00E31C95">
      <w:pPr>
        <w:pStyle w:val="NoSpacing"/>
        <w:spacing w:line="480" w:lineRule="auto"/>
        <w:jc w:val="center"/>
      </w:pPr>
    </w:p>
    <w:p w14:paraId="610E231F" w14:textId="77777777" w:rsidR="00E31C95" w:rsidRDefault="00997517">
      <w:pPr>
        <w:pStyle w:val="NoSpacing"/>
        <w:spacing w:line="480" w:lineRule="auto"/>
        <w:jc w:val="center"/>
        <w:rPr>
          <w:color w:val="000000"/>
          <w:sz w:val="24"/>
          <w:szCs w:val="24"/>
        </w:rPr>
      </w:pPr>
      <w:r>
        <w:rPr>
          <w:color w:val="000000"/>
          <w:sz w:val="24"/>
          <w:szCs w:val="24"/>
        </w:rPr>
        <w:lastRenderedPageBreak/>
        <w:t>Locognosia in Amputees</w:t>
      </w:r>
    </w:p>
    <w:p w14:paraId="766645C2" w14:textId="77777777" w:rsidR="00E31C95" w:rsidRDefault="00997517">
      <w:pPr>
        <w:pStyle w:val="NoSpacing"/>
        <w:spacing w:line="480" w:lineRule="auto"/>
        <w:rPr>
          <w:sz w:val="24"/>
          <w:szCs w:val="24"/>
        </w:rPr>
      </w:pPr>
      <w:proofErr w:type="gramStart"/>
      <w:r>
        <w:rPr>
          <w:sz w:val="24"/>
          <w:szCs w:val="24"/>
        </w:rPr>
        <w:t>have</w:t>
      </w:r>
      <w:proofErr w:type="gramEnd"/>
      <w:r>
        <w:rPr>
          <w:sz w:val="24"/>
          <w:szCs w:val="24"/>
        </w:rPr>
        <w:t xml:space="preserve"> reported cortical reorganization following injury to the peripheral nervous system both in humans (</w:t>
      </w:r>
      <w:proofErr w:type="spellStart"/>
      <w:r>
        <w:rPr>
          <w:sz w:val="24"/>
          <w:szCs w:val="24"/>
        </w:rPr>
        <w:t>Bogdanov</w:t>
      </w:r>
      <w:proofErr w:type="spellEnd"/>
      <w:r>
        <w:rPr>
          <w:sz w:val="24"/>
          <w:szCs w:val="24"/>
        </w:rPr>
        <w:t xml:space="preserve">, Smith, &amp; Frey, 2012; Elbert et al., 1994; Karl, </w:t>
      </w:r>
      <w:proofErr w:type="spellStart"/>
      <w:r>
        <w:rPr>
          <w:sz w:val="24"/>
          <w:szCs w:val="24"/>
        </w:rPr>
        <w:t>Birbaumer</w:t>
      </w:r>
      <w:proofErr w:type="spellEnd"/>
      <w:r>
        <w:rPr>
          <w:sz w:val="24"/>
          <w:szCs w:val="24"/>
        </w:rPr>
        <w:t xml:space="preserve">, </w:t>
      </w:r>
      <w:proofErr w:type="spellStart"/>
      <w:r>
        <w:rPr>
          <w:sz w:val="24"/>
          <w:szCs w:val="24"/>
        </w:rPr>
        <w:t>Lutzenberger</w:t>
      </w:r>
      <w:proofErr w:type="spellEnd"/>
      <w:r>
        <w:rPr>
          <w:sz w:val="24"/>
          <w:szCs w:val="24"/>
        </w:rPr>
        <w:t xml:space="preserve">, Cohen, &amp; </w:t>
      </w:r>
      <w:proofErr w:type="spellStart"/>
      <w:r>
        <w:rPr>
          <w:sz w:val="24"/>
          <w:szCs w:val="24"/>
        </w:rPr>
        <w:t>Flor</w:t>
      </w:r>
      <w:proofErr w:type="spellEnd"/>
      <w:r>
        <w:rPr>
          <w:sz w:val="24"/>
          <w:szCs w:val="24"/>
        </w:rPr>
        <w:t xml:space="preserve">, 2001) and animals (Endo, </w:t>
      </w:r>
      <w:proofErr w:type="spellStart"/>
      <w:r>
        <w:rPr>
          <w:sz w:val="24"/>
          <w:szCs w:val="24"/>
        </w:rPr>
        <w:t>Spenger</w:t>
      </w:r>
      <w:proofErr w:type="spellEnd"/>
      <w:r>
        <w:rPr>
          <w:sz w:val="24"/>
          <w:szCs w:val="24"/>
        </w:rPr>
        <w:t xml:space="preserve">, </w:t>
      </w:r>
      <w:proofErr w:type="spellStart"/>
      <w:r>
        <w:rPr>
          <w:sz w:val="24"/>
          <w:szCs w:val="24"/>
        </w:rPr>
        <w:t>Tominaga</w:t>
      </w:r>
      <w:proofErr w:type="spellEnd"/>
      <w:r>
        <w:rPr>
          <w:sz w:val="24"/>
          <w:szCs w:val="24"/>
        </w:rPr>
        <w:t xml:space="preserve">, </w:t>
      </w:r>
      <w:proofErr w:type="spellStart"/>
      <w:r>
        <w:rPr>
          <w:sz w:val="24"/>
          <w:szCs w:val="24"/>
        </w:rPr>
        <w:t>Brene</w:t>
      </w:r>
      <w:proofErr w:type="spellEnd"/>
      <w:r>
        <w:rPr>
          <w:sz w:val="24"/>
          <w:szCs w:val="24"/>
        </w:rPr>
        <w:t xml:space="preserve">, &amp; Olson, 2007; Jenkins, </w:t>
      </w:r>
      <w:proofErr w:type="spellStart"/>
      <w:r>
        <w:rPr>
          <w:sz w:val="24"/>
          <w:szCs w:val="24"/>
        </w:rPr>
        <w:t>Merzenich</w:t>
      </w:r>
      <w:proofErr w:type="spellEnd"/>
      <w:r>
        <w:rPr>
          <w:sz w:val="24"/>
          <w:szCs w:val="24"/>
        </w:rPr>
        <w:t xml:space="preserve">, Ochs, Allard, &amp; </w:t>
      </w:r>
      <w:proofErr w:type="spellStart"/>
      <w:r>
        <w:rPr>
          <w:sz w:val="24"/>
          <w:szCs w:val="24"/>
        </w:rPr>
        <w:t>Guic</w:t>
      </w:r>
      <w:proofErr w:type="spellEnd"/>
      <w:r>
        <w:rPr>
          <w:sz w:val="24"/>
          <w:szCs w:val="24"/>
        </w:rPr>
        <w:t>-Robles, 1990; Wall et al., 1986). After amputation of a limb the loss of afferent input results in a transient loss of activity in the respective cortical region. Reorganization occurs as intact cortical fields advance into the inactive region resulting in increased cortical representations. This increased representation has been posited as a mechanism behind the proposed increases in sensory acuity.</w:t>
      </w:r>
    </w:p>
    <w:p w14:paraId="4C8F1A16" w14:textId="77777777" w:rsidR="00E31C95" w:rsidRDefault="00997517">
      <w:pPr>
        <w:pStyle w:val="NoSpacing"/>
        <w:spacing w:line="480" w:lineRule="auto"/>
        <w:jc w:val="center"/>
        <w:rPr>
          <w:b/>
          <w:bCs/>
          <w:sz w:val="24"/>
          <w:szCs w:val="24"/>
        </w:rPr>
      </w:pPr>
      <w:r>
        <w:rPr>
          <w:b/>
          <w:bCs/>
          <w:sz w:val="24"/>
          <w:szCs w:val="24"/>
        </w:rPr>
        <w:t>Method</w:t>
      </w:r>
    </w:p>
    <w:p w14:paraId="28E8AC83" w14:textId="77777777" w:rsidR="00E31C95" w:rsidRDefault="00997517">
      <w:pPr>
        <w:pStyle w:val="NoSpacing"/>
        <w:spacing w:line="480" w:lineRule="auto"/>
        <w:rPr>
          <w:b/>
          <w:bCs/>
          <w:sz w:val="24"/>
          <w:szCs w:val="24"/>
        </w:rPr>
      </w:pPr>
      <w:r>
        <w:rPr>
          <w:b/>
          <w:bCs/>
          <w:sz w:val="24"/>
          <w:szCs w:val="24"/>
        </w:rPr>
        <w:t>Participants</w:t>
      </w:r>
    </w:p>
    <w:p w14:paraId="012EF45C" w14:textId="77777777" w:rsidR="00E31C95" w:rsidRDefault="00997517">
      <w:pPr>
        <w:pStyle w:val="NoSpacing"/>
        <w:spacing w:line="480" w:lineRule="auto"/>
        <w:rPr>
          <w:sz w:val="24"/>
          <w:szCs w:val="24"/>
        </w:rPr>
      </w:pPr>
      <w:r>
        <w:rPr>
          <w:b/>
          <w:bCs/>
          <w:sz w:val="24"/>
          <w:szCs w:val="24"/>
        </w:rPr>
        <w:tab/>
      </w:r>
      <w:proofErr w:type="gramStart"/>
      <w:r>
        <w:rPr>
          <w:sz w:val="24"/>
          <w:szCs w:val="24"/>
        </w:rPr>
        <w:t>Informed consent (in accordance with local ethics committee recommendations) was given by 14 healthy adults, ages 34–64 (mean 53) and 22 upper limb amputees (11 above elbow and 11 below elbow),</w:t>
      </w:r>
      <w:proofErr w:type="gramEnd"/>
      <w:r>
        <w:rPr>
          <w:sz w:val="24"/>
          <w:szCs w:val="24"/>
        </w:rPr>
        <w:t xml:space="preserve"> ages 20–67 (mean 47.9). </w:t>
      </w:r>
    </w:p>
    <w:p w14:paraId="01612DF0" w14:textId="77777777" w:rsidR="00E31C95" w:rsidRDefault="00997517">
      <w:pPr>
        <w:pStyle w:val="NoSpacing"/>
        <w:spacing w:line="480" w:lineRule="auto"/>
        <w:rPr>
          <w:b/>
          <w:bCs/>
          <w:sz w:val="24"/>
          <w:szCs w:val="24"/>
        </w:rPr>
      </w:pPr>
      <w:r>
        <w:rPr>
          <w:b/>
          <w:bCs/>
          <w:sz w:val="24"/>
          <w:szCs w:val="24"/>
        </w:rPr>
        <w:t>Materials and Procedure</w:t>
      </w:r>
    </w:p>
    <w:p w14:paraId="082C12BB" w14:textId="77777777" w:rsidR="00E31C95" w:rsidRDefault="00997517">
      <w:pPr>
        <w:pStyle w:val="NoSpacing"/>
        <w:spacing w:line="480" w:lineRule="auto"/>
        <w:rPr>
          <w:sz w:val="24"/>
          <w:szCs w:val="24"/>
        </w:rPr>
      </w:pPr>
      <w:r>
        <w:rPr>
          <w:sz w:val="24"/>
          <w:szCs w:val="24"/>
        </w:rPr>
        <w:tab/>
        <w:t xml:space="preserve">Using the locognosia method introduced by </w:t>
      </w:r>
      <w:proofErr w:type="spellStart"/>
      <w:r>
        <w:rPr>
          <w:sz w:val="24"/>
          <w:szCs w:val="24"/>
        </w:rPr>
        <w:t>Noordenbos</w:t>
      </w:r>
      <w:proofErr w:type="spellEnd"/>
      <w:r>
        <w:rPr>
          <w:sz w:val="24"/>
          <w:szCs w:val="24"/>
        </w:rPr>
        <w:t xml:space="preserve"> (</w:t>
      </w:r>
      <w:bookmarkStart w:id="0" w:name="ZOTERO_BREF_3ZRK8fHrBqs2"/>
      <w:r>
        <w:rPr>
          <w:sz w:val="24"/>
          <w:szCs w:val="24"/>
        </w:rPr>
        <w:t>1972)</w:t>
      </w:r>
      <w:bookmarkEnd w:id="0"/>
      <w:r>
        <w:rPr>
          <w:sz w:val="24"/>
          <w:szCs w:val="24"/>
        </w:rPr>
        <w:t xml:space="preserve"> we measured the ability to localize touch (locognosia) on the residual limb and, if applicable, intact hand of upper-limb amputees, as well as the hands of healthy adults. The locognosia task requires participants to mark the perceived site of unseen dermal stimulation with a pen. For example, if testing the left hand of a healthy adult the participant would hold a pen in their right hand in order to respond to stimulation on the left, conversely they would use their left hand to respond to stimulation on the right.  While participants held the response pen in their hand whenever possible, amputees had to use another effector when testing their intact hand or in cases of bilateral amputation. </w:t>
      </w:r>
      <w:r>
        <w:rPr>
          <w:sz w:val="24"/>
          <w:szCs w:val="24"/>
        </w:rPr>
        <w:lastRenderedPageBreak/>
        <w:t xml:space="preserve">Participants were allowed to use whatever effector they felt the most comfortable with and ultimately chose to either hold the pen with their prosthetic limb, in their teeth/mouth, under the crease of the arm, or strapped to the residual limb, see </w:t>
      </w:r>
      <w:r>
        <w:rPr>
          <w:b/>
          <w:bCs/>
          <w:sz w:val="24"/>
          <w:szCs w:val="24"/>
        </w:rPr>
        <w:t>Figure $</w:t>
      </w:r>
      <w:r>
        <w:rPr>
          <w:sz w:val="24"/>
          <w:szCs w:val="24"/>
        </w:rPr>
        <w:t xml:space="preserve">. </w:t>
      </w:r>
      <w:r>
        <w:rPr>
          <w:b/>
          <w:bCs/>
          <w:sz w:val="24"/>
          <w:szCs w:val="24"/>
        </w:rPr>
        <w:t>Table 1</w:t>
      </w:r>
      <w:r>
        <w:rPr>
          <w:sz w:val="24"/>
          <w:szCs w:val="24"/>
        </w:rPr>
        <w:t xml:space="preserve"> offers a breakdown of effectors used by each participant. </w:t>
      </w:r>
    </w:p>
    <w:p w14:paraId="1DD733F0" w14:textId="77777777" w:rsidR="00E31C95" w:rsidRDefault="00997517">
      <w:pPr>
        <w:pStyle w:val="NoSpacing"/>
        <w:spacing w:line="480" w:lineRule="auto"/>
        <w:ind w:firstLine="720"/>
        <w:rPr>
          <w:sz w:val="24"/>
          <w:szCs w:val="24"/>
        </w:rPr>
      </w:pPr>
      <w:proofErr w:type="gramStart"/>
      <w:r>
        <w:rPr>
          <w:b/>
          <w:sz w:val="24"/>
          <w:szCs w:val="24"/>
        </w:rPr>
        <w:t>response</w:t>
      </w:r>
      <w:proofErr w:type="gramEnd"/>
      <w:r>
        <w:rPr>
          <w:b/>
          <w:sz w:val="24"/>
          <w:szCs w:val="24"/>
        </w:rPr>
        <w:t>-accuracy calibration.</w:t>
      </w:r>
      <w:r>
        <w:rPr>
          <w:sz w:val="24"/>
          <w:szCs w:val="24"/>
        </w:rPr>
        <w:t xml:space="preserve"> To account for possible differences in response accuracy a calibration sheet was completed prior to the locognosia task, which required participants to mark a visible target using each chosen effector. Participants were seated at a table and asked to don red tinted goggles, which prevent the wearer from discerning a range of similar colors. A 8.5”×11” sheet of white printer paper with 10 randomly placed black points (~</w:t>
      </w:r>
      <w:proofErr w:type="gramStart"/>
      <w:r>
        <w:rPr>
          <w:sz w:val="24"/>
          <w:szCs w:val="24"/>
        </w:rPr>
        <w:t>.5mm</w:t>
      </w:r>
      <w:proofErr w:type="gramEnd"/>
      <w:r>
        <w:rPr>
          <w:sz w:val="24"/>
          <w:szCs w:val="24"/>
        </w:rPr>
        <w:t xml:space="preserve">) was placed in front of the participant. Participants were required to mark each point as accurately as possible with an orange response pen. The orange marks are indiscernible to the participant while wearing the goggles, consequently participants were encouraged to start at the top of the sheet and work their way down to help avoid missing any points. One calibration sheet was completed for each effector that would be used during the locognosia task. </w:t>
      </w:r>
    </w:p>
    <w:p w14:paraId="63F03887" w14:textId="77777777" w:rsidR="00E31C95" w:rsidRDefault="00997517">
      <w:pPr>
        <w:pStyle w:val="NoSpacing"/>
        <w:spacing w:line="480" w:lineRule="auto"/>
        <w:ind w:firstLine="720"/>
        <w:rPr>
          <w:sz w:val="24"/>
          <w:szCs w:val="24"/>
        </w:rPr>
      </w:pPr>
      <w:proofErr w:type="gramStart"/>
      <w:r>
        <w:rPr>
          <w:b/>
          <w:sz w:val="24"/>
          <w:szCs w:val="24"/>
        </w:rPr>
        <w:t>locognosia</w:t>
      </w:r>
      <w:proofErr w:type="gramEnd"/>
      <w:r>
        <w:rPr>
          <w:b/>
          <w:sz w:val="24"/>
          <w:szCs w:val="24"/>
        </w:rPr>
        <w:t xml:space="preserve">. </w:t>
      </w:r>
      <w:r>
        <w:rPr>
          <w:sz w:val="24"/>
          <w:szCs w:val="24"/>
        </w:rPr>
        <w:t xml:space="preserve">Video recordings were collected??? To avoid any performance feedback participants were asked to keep the goggles on until the end of the locognosia task. While the participant looked away and with an arm resting ventral side up on the table 16 pink target marks were made visually following a template, see Figure $, on the palmar surface of the subjects hand. A suprathreshold tactile stimulus (6.10 Semmes-Weinstein monofiliment) was delivered for approximately two seconds to a single target. The researcher waited for any visible depressions or pigment changes to return to normal before giving a verbal “Go” cue. Upon the cue the participant reoriented their gaze to their hand, and using the orange response pen made a small mark where they had felt the stimulation. The participant once more looked away as the </w:t>
      </w:r>
      <w:r>
        <w:rPr>
          <w:sz w:val="24"/>
          <w:szCs w:val="24"/>
        </w:rPr>
        <w:lastRenderedPageBreak/>
        <w:t xml:space="preserve">researcher measured the distance between the pink mark (target) and the participants orange dot (response) to the nearest 1 mm using a caliper. Stimuli were delivered to all 16 target marks in pseudo-random order; order for each run was created by assigning random numbers (generated in Microsoft Excel) to each target and sorting from least to greatest.  Once all marks had been tested alcohol was used to remove the ink so that the experimenter could distinguish future marks. The same process was repeated at the next location. In healthy controls, locations tested included both hands. In unilateral amputees both forearms as well as their intact hand were tested. In bilateral amputees both forearms were tested. If any limbs were amputated above the elbow no measures were taken for that limb. Ten pink target marks were made on the forearm using a stencil, see </w:t>
      </w:r>
      <w:ins w:id="1" w:author="Scott Frey" w:date="2014-09-10T08:27:00Z">
        <w:r>
          <w:rPr>
            <w:b/>
            <w:sz w:val="24"/>
            <w:szCs w:val="24"/>
          </w:rPr>
          <w:t>F</w:t>
        </w:r>
      </w:ins>
      <w:r>
        <w:rPr>
          <w:b/>
          <w:sz w:val="24"/>
          <w:szCs w:val="24"/>
        </w:rPr>
        <w:t>igure $</w:t>
      </w:r>
      <w:r>
        <w:rPr>
          <w:sz w:val="24"/>
          <w:szCs w:val="24"/>
        </w:rPr>
        <w:t>. After each location was tested, we repeated the process for a total of three passes at each location. The mean of the participants’ response error (difference between target and response) was computed across all points, and used as the locognosia score (ability to localize tactile stimuli) for that location.</w:t>
      </w:r>
    </w:p>
    <w:p w14:paraId="11B57893" w14:textId="77777777" w:rsidR="00E31C95" w:rsidRDefault="00997517">
      <w:pPr>
        <w:pStyle w:val="NoSpacing"/>
        <w:spacing w:line="480" w:lineRule="auto"/>
        <w:rPr>
          <w:sz w:val="24"/>
          <w:szCs w:val="24"/>
        </w:rPr>
      </w:pPr>
      <w:r>
        <w:rPr>
          <w:sz w:val="24"/>
          <w:szCs w:val="24"/>
        </w:rPr>
        <w:tab/>
        <w:t xml:space="preserve"> </w:t>
      </w:r>
    </w:p>
    <w:p w14:paraId="79DF5798" w14:textId="77777777" w:rsidR="00E31C95" w:rsidRDefault="00997517">
      <w:pPr>
        <w:pStyle w:val="NoSpacing"/>
        <w:spacing w:line="480" w:lineRule="auto"/>
        <w:jc w:val="center"/>
        <w:rPr>
          <w:sz w:val="24"/>
          <w:szCs w:val="24"/>
        </w:rPr>
      </w:pPr>
      <w:ins w:id="2" w:author="Scott Frey" w:date="2014-09-10T08:41:00Z">
        <w:r>
          <w:rPr>
            <w:sz w:val="24"/>
            <w:szCs w:val="24"/>
          </w:rPr>
          <w:t>---------------------------</w:t>
        </w:r>
      </w:ins>
    </w:p>
    <w:p w14:paraId="08306B44" w14:textId="77777777" w:rsidR="00E31C95" w:rsidRDefault="00997517">
      <w:pPr>
        <w:pStyle w:val="NoSpacing"/>
        <w:spacing w:line="480" w:lineRule="auto"/>
        <w:jc w:val="center"/>
        <w:rPr>
          <w:bCs/>
          <w:sz w:val="24"/>
          <w:szCs w:val="24"/>
        </w:rPr>
      </w:pPr>
      <w:ins w:id="3" w:author="Scott Frey" w:date="2014-09-10T08:41:00Z">
        <w:r>
          <w:rPr>
            <w:bCs/>
            <w:sz w:val="24"/>
            <w:szCs w:val="24"/>
          </w:rPr>
          <w:t>Insert Figure 2 About Here</w:t>
        </w:r>
      </w:ins>
    </w:p>
    <w:p w14:paraId="448FCBB9" w14:textId="77777777" w:rsidR="00E31C95" w:rsidRDefault="00997517">
      <w:pPr>
        <w:pStyle w:val="NoSpacing"/>
        <w:spacing w:line="480" w:lineRule="auto"/>
        <w:jc w:val="center"/>
        <w:rPr>
          <w:bCs/>
          <w:sz w:val="24"/>
          <w:szCs w:val="24"/>
        </w:rPr>
      </w:pPr>
      <w:ins w:id="4" w:author="Scott Frey" w:date="2014-09-10T08:41:00Z">
        <w:r>
          <w:rPr>
            <w:bCs/>
            <w:sz w:val="24"/>
            <w:szCs w:val="24"/>
          </w:rPr>
          <w:t>---------------------------</w:t>
        </w:r>
      </w:ins>
    </w:p>
    <w:p w14:paraId="5B873EA3" w14:textId="77777777" w:rsidR="00E31C95" w:rsidRDefault="00997517">
      <w:pPr>
        <w:pStyle w:val="NoSpacing"/>
        <w:spacing w:line="480" w:lineRule="auto"/>
        <w:jc w:val="center"/>
        <w:rPr>
          <w:b/>
          <w:bCs/>
          <w:sz w:val="24"/>
          <w:szCs w:val="24"/>
        </w:rPr>
      </w:pPr>
      <w:commentRangeStart w:id="5"/>
      <w:r>
        <w:rPr>
          <w:b/>
          <w:bCs/>
          <w:sz w:val="24"/>
          <w:szCs w:val="24"/>
        </w:rPr>
        <w:t>Results</w:t>
      </w:r>
      <w:commentRangeEnd w:id="5"/>
      <w:r>
        <w:rPr>
          <w:b/>
          <w:bCs/>
          <w:sz w:val="24"/>
          <w:szCs w:val="24"/>
        </w:rPr>
        <w:commentReference w:id="5"/>
      </w:r>
    </w:p>
    <w:p w14:paraId="6E7AE986" w14:textId="77777777" w:rsidR="00E31C95" w:rsidRDefault="00997517">
      <w:pPr>
        <w:pStyle w:val="NoSpacing"/>
        <w:spacing w:line="480" w:lineRule="auto"/>
        <w:rPr>
          <w:bCs/>
          <w:sz w:val="24"/>
          <w:szCs w:val="24"/>
        </w:rPr>
      </w:pPr>
      <w:r>
        <w:rPr>
          <w:b/>
          <w:bCs/>
          <w:sz w:val="24"/>
          <w:szCs w:val="24"/>
        </w:rPr>
        <w:tab/>
      </w:r>
      <w:proofErr w:type="gramStart"/>
      <w:r>
        <w:rPr>
          <w:b/>
          <w:sz w:val="24"/>
          <w:szCs w:val="24"/>
        </w:rPr>
        <w:t>response</w:t>
      </w:r>
      <w:proofErr w:type="gramEnd"/>
      <w:r>
        <w:rPr>
          <w:b/>
          <w:sz w:val="24"/>
          <w:szCs w:val="24"/>
        </w:rPr>
        <w:t>-accuracy calibration.</w:t>
      </w:r>
      <w:r>
        <w:rPr>
          <w:sz w:val="24"/>
          <w:szCs w:val="24"/>
        </w:rPr>
        <w:t xml:space="preserve"> </w:t>
      </w:r>
      <w:r>
        <w:rPr>
          <w:bCs/>
          <w:sz w:val="24"/>
          <w:szCs w:val="24"/>
        </w:rPr>
        <w:t xml:space="preserve">Among controls the grouped mean error when responding with the left hand was 0.47mm and 0.33mm for the right hand. Similarly for amputees, the grouped mean error when responding with the left and right hand was 0.33mm and 0.43mm, respectively.  Among amputees who chose to respond with the pen affixed to their forearms the grouped mean was 0.32mm for the left forearm and 0.41mm for the right. The </w:t>
      </w:r>
      <w:r>
        <w:rPr>
          <w:bCs/>
          <w:sz w:val="24"/>
          <w:szCs w:val="24"/>
        </w:rPr>
        <w:lastRenderedPageBreak/>
        <w:t xml:space="preserve">greatest error came from responses using either the mouth or prosthesis with a grouped mean error of 0.80mm when holding the pen in their mouth or teeth, 1.05mm when using their left prosthesis, and 0.57mm when using their right prosthesis. In this case the largest mean error of 1.05mm is, at least subjectively, innocuous.  The disparity between mean error for the left and right prosthesis could be due to only two subjects choosing to respond with a left prosthesis, whereas we have four who chose to use a right prosthesis. We chose not to run significance tests on the response-accuracy data by chosen effector due to the infrequency of use among certain choices. The effect of accuracy error on our results should be minimal relative to the observed locognosia scores. See Table $ for participants mean error by effector chosen. </w:t>
      </w:r>
    </w:p>
    <w:p w14:paraId="7C5DB29C" w14:textId="77777777" w:rsidR="00E31C95" w:rsidRDefault="00997517">
      <w:pPr>
        <w:pStyle w:val="NoSpacing"/>
        <w:spacing w:line="480" w:lineRule="auto"/>
        <w:ind w:firstLine="720"/>
        <w:rPr>
          <w:sz w:val="24"/>
          <w:szCs w:val="24"/>
        </w:rPr>
      </w:pPr>
      <w:proofErr w:type="gramStart"/>
      <w:r>
        <w:rPr>
          <w:b/>
          <w:bCs/>
          <w:sz w:val="24"/>
          <w:szCs w:val="24"/>
        </w:rPr>
        <w:t>locognosia</w:t>
      </w:r>
      <w:proofErr w:type="gramEnd"/>
      <w:r>
        <w:rPr>
          <w:b/>
          <w:bCs/>
          <w:sz w:val="24"/>
          <w:szCs w:val="24"/>
        </w:rPr>
        <w:t>.</w:t>
      </w:r>
      <w:r>
        <w:rPr>
          <w:bCs/>
          <w:sz w:val="24"/>
          <w:szCs w:val="24"/>
        </w:rPr>
        <w:t xml:space="preserve"> Among unilateral below elbow amputees (n=7) </w:t>
      </w:r>
      <w:proofErr w:type="gramStart"/>
      <w:r>
        <w:rPr>
          <w:bCs/>
          <w:sz w:val="24"/>
          <w:szCs w:val="24"/>
        </w:rPr>
        <w:t>a within</w:t>
      </w:r>
      <w:proofErr w:type="gramEnd"/>
      <w:r>
        <w:rPr>
          <w:bCs/>
          <w:sz w:val="24"/>
          <w:szCs w:val="24"/>
        </w:rPr>
        <w:t xml:space="preserve">-subjects ANOVA found no significant difference between their affected wrist and unaffected wrist, (p=0.46). </w:t>
      </w:r>
      <w:r>
        <w:rPr>
          <w:sz w:val="24"/>
          <w:szCs w:val="24"/>
        </w:rPr>
        <w:t xml:space="preserve"> </w:t>
      </w:r>
    </w:p>
    <w:p w14:paraId="319A1178" w14:textId="77777777" w:rsidR="00E31C95" w:rsidRDefault="00997517">
      <w:pPr>
        <w:pStyle w:val="NoSpacing"/>
        <w:spacing w:line="480" w:lineRule="auto"/>
        <w:jc w:val="center"/>
        <w:rPr>
          <w:b/>
          <w:bCs/>
          <w:sz w:val="24"/>
          <w:szCs w:val="24"/>
        </w:rPr>
      </w:pPr>
      <w:r>
        <w:rPr>
          <w:b/>
          <w:bCs/>
          <w:sz w:val="24"/>
          <w:szCs w:val="24"/>
        </w:rPr>
        <w:t>Discussion</w:t>
      </w:r>
    </w:p>
    <w:p w14:paraId="7E9CF9BD" w14:textId="77777777" w:rsidR="00E31C95" w:rsidRDefault="00997517">
      <w:pPr>
        <w:pStyle w:val="NoSpacing"/>
        <w:spacing w:line="480" w:lineRule="auto"/>
        <w:rPr>
          <w:sz w:val="24"/>
          <w:szCs w:val="24"/>
        </w:rPr>
      </w:pPr>
      <w:r>
        <w:rPr>
          <w:sz w:val="24"/>
          <w:szCs w:val="24"/>
        </w:rPr>
        <w:tab/>
      </w:r>
      <w:r>
        <w:rPr>
          <w:color w:val="000000"/>
          <w:sz w:val="24"/>
          <w:szCs w:val="24"/>
        </w:rPr>
        <w:t>Following loss of input, the receptive field properties of deafferented sensory neurons previously responsive to stimuli from the affected hand come to respond to stimuli delivered to the residual forelimb or lower face. This shift of receptive fields leads to a larger number of units coding stimuli delivered to these somatotopically adjacent regions. The consequences of this dramatic functional reorganization, if any, remain contentious.</w:t>
      </w:r>
      <w:r>
        <w:rPr>
          <w:sz w:val="24"/>
          <w:szCs w:val="24"/>
        </w:rPr>
        <w:t xml:space="preserve"> </w:t>
      </w:r>
    </w:p>
    <w:p w14:paraId="6725BCFF" w14:textId="77777777" w:rsidR="00E31C95" w:rsidRDefault="00E31C95">
      <w:pPr>
        <w:pStyle w:val="NoSpacing"/>
        <w:spacing w:line="480" w:lineRule="auto"/>
        <w:rPr>
          <w:sz w:val="24"/>
          <w:szCs w:val="24"/>
        </w:rPr>
      </w:pPr>
    </w:p>
    <w:p w14:paraId="2DD06DDC" w14:textId="77777777" w:rsidR="00E31C95" w:rsidRDefault="00997517">
      <w:pPr>
        <w:pStyle w:val="NoSpacing"/>
        <w:spacing w:line="480" w:lineRule="auto"/>
        <w:rPr>
          <w:color w:val="000000"/>
          <w:sz w:val="24"/>
          <w:szCs w:val="24"/>
        </w:rPr>
      </w:pPr>
      <w:r>
        <w:rPr>
          <w:sz w:val="24"/>
          <w:szCs w:val="24"/>
        </w:rPr>
        <w:t xml:space="preserve">One study found </w:t>
      </w:r>
      <w:r>
        <w:rPr>
          <w:color w:val="000000"/>
          <w:sz w:val="24"/>
          <w:szCs w:val="24"/>
        </w:rPr>
        <w:t>lower tactile detection thresholds, increased point localization (locognosia), and better two-point discrimination among amputees (Haber, 1955).</w:t>
      </w:r>
    </w:p>
    <w:p w14:paraId="301367FD" w14:textId="77777777" w:rsidR="00E31C95" w:rsidRDefault="00997517">
      <w:pPr>
        <w:pStyle w:val="NoSpacing"/>
        <w:spacing w:line="480" w:lineRule="auto"/>
        <w:rPr>
          <w:color w:val="000000"/>
          <w:sz w:val="24"/>
          <w:szCs w:val="24"/>
        </w:rPr>
      </w:pPr>
      <w:r>
        <w:rPr>
          <w:sz w:val="24"/>
          <w:szCs w:val="24"/>
        </w:rPr>
        <w:t xml:space="preserve">Reports of increased perceptual acuity following the loss of another sensory input such as acute hearing in the blind or heightened sensitivity on the stump of an amputee have been around for quite some time, though little research exists to corroborate these </w:t>
      </w:r>
      <w:commentRangeStart w:id="6"/>
      <w:r>
        <w:rPr>
          <w:sz w:val="24"/>
          <w:szCs w:val="24"/>
        </w:rPr>
        <w:t>claims</w:t>
      </w:r>
      <w:commentRangeEnd w:id="6"/>
      <w:r>
        <w:rPr>
          <w:sz w:val="24"/>
          <w:szCs w:val="24"/>
        </w:rPr>
        <w:commentReference w:id="6"/>
      </w:r>
      <w:r>
        <w:rPr>
          <w:sz w:val="24"/>
          <w:szCs w:val="24"/>
        </w:rPr>
        <w:t xml:space="preserve">. </w:t>
      </w:r>
      <w:del w:id="7" w:author="Scott Frey" w:date="2014-09-10T09:19:00Z">
        <w:r>
          <w:rPr>
            <w:sz w:val="24"/>
            <w:szCs w:val="24"/>
          </w:rPr>
          <w:delText xml:space="preserve">One study found </w:delText>
        </w:r>
        <w:r>
          <w:rPr>
            <w:color w:val="000000"/>
            <w:sz w:val="24"/>
            <w:szCs w:val="24"/>
          </w:rPr>
          <w:delText xml:space="preserve">lower tactile detection thresholds, increased point localization (locognosia), and better two point discrimination among amputees </w:delText>
        </w:r>
        <w:bookmarkStart w:id="8" w:name="ZOTERO_BREF_a3ICrrixYLB91111111111111111"/>
        <w:r>
          <w:rPr>
            <w:color w:val="000000"/>
            <w:sz w:val="24"/>
            <w:szCs w:val="24"/>
          </w:rPr>
          <w:delText>(Haber, 1955)</w:delText>
        </w:r>
        <w:bookmarkEnd w:id="8"/>
        <w:r>
          <w:rPr>
            <w:color w:val="000000"/>
            <w:sz w:val="24"/>
            <w:szCs w:val="24"/>
          </w:rPr>
          <w:delText xml:space="preserve">. </w:delText>
        </w:r>
      </w:del>
    </w:p>
    <w:p w14:paraId="7389314B" w14:textId="77777777" w:rsidR="00E31C95" w:rsidRDefault="00997517">
      <w:pPr>
        <w:pStyle w:val="NoSpacing"/>
        <w:spacing w:line="480" w:lineRule="auto"/>
        <w:rPr>
          <w:color w:val="000000"/>
          <w:sz w:val="24"/>
          <w:szCs w:val="24"/>
        </w:rPr>
      </w:pPr>
      <w:del w:id="9" w:author="Scott Frey" w:date="2014-09-10T08:48:00Z">
        <w:r>
          <w:rPr>
            <w:color w:val="000000"/>
            <w:sz w:val="24"/>
            <w:szCs w:val="24"/>
          </w:rPr>
          <w:lastRenderedPageBreak/>
          <w:tab/>
          <w:delText xml:space="preserve">A wealth of studies have reported cortical reorganization following injury to the peripheral nervous system both in humans </w:delText>
        </w:r>
        <w:bookmarkStart w:id="10" w:name="ZOTERO_BREF_tZ0bqRnAa0ee1111111111111111"/>
        <w:bookmarkStart w:id="11" w:name="ZOTERO_BREF_T32bJPzavbKj1111111111111111"/>
        <w:r>
          <w:rPr>
            <w:color w:val="000000"/>
            <w:sz w:val="24"/>
            <w:szCs w:val="24"/>
          </w:rPr>
          <w:delText>(Bogdanov, Smith, &amp; Frey, 2012; Elbert et al., 1994; Karl, Birbaumer, Lutzenberger, Cohen, &amp; Flor, 2001)</w:delText>
        </w:r>
        <w:bookmarkEnd w:id="10"/>
        <w:bookmarkEnd w:id="11"/>
        <w:r>
          <w:rPr>
            <w:color w:val="000000"/>
            <w:sz w:val="24"/>
            <w:szCs w:val="24"/>
          </w:rPr>
          <w:delText xml:space="preserve"> and animals </w:delText>
        </w:r>
        <w:bookmarkStart w:id="12" w:name="ZOTERO_BREF_8OWVHV4x8aG01111111111111111"/>
        <w:r>
          <w:rPr>
            <w:color w:val="000000"/>
            <w:sz w:val="24"/>
            <w:szCs w:val="24"/>
          </w:rPr>
          <w:delText>(Endo, Spenger, Tominaga, Brene, &amp; Olson, 2007; Jenkins, Merzenich, Ochs, Allard, &amp; Guic-Robles, 1990; Wall et al., 1986)</w:delText>
        </w:r>
        <w:bookmarkEnd w:id="12"/>
        <w:r>
          <w:rPr>
            <w:color w:val="000000"/>
            <w:sz w:val="24"/>
            <w:szCs w:val="24"/>
          </w:rPr>
          <w:delText xml:space="preserve">. After amputation of a limb the loss of afferent input results in a transient loss of activity in the respective cortical region. Reorganization occurs as intact cortical fields advance into the inactive region resulting in increased cortical representations. This increased representation has been posited as a mechanism behind the proposed increases in sensory acuity. </w:delText>
        </w:r>
      </w:del>
      <w:r>
        <w:rPr>
          <w:color w:val="000000"/>
          <w:sz w:val="24"/>
          <w:szCs w:val="24"/>
        </w:rPr>
        <w:t xml:space="preserve">Though another study found that even though some amputee patients reported increased sensitivity on the amputee stump objective measures of tactile threshold and </w:t>
      </w:r>
      <w:proofErr w:type="gramStart"/>
      <w:r>
        <w:rPr>
          <w:color w:val="000000"/>
          <w:sz w:val="24"/>
          <w:szCs w:val="24"/>
        </w:rPr>
        <w:t>two point</w:t>
      </w:r>
      <w:proofErr w:type="gramEnd"/>
      <w:r>
        <w:rPr>
          <w:color w:val="000000"/>
          <w:sz w:val="24"/>
          <w:szCs w:val="24"/>
        </w:rPr>
        <w:t xml:space="preserve"> discrimination did not significantly vary from their intact limb except at areas of scar tissue </w:t>
      </w:r>
      <w:bookmarkStart w:id="13" w:name="ZOTERO_BREF_ypYvHSpw8ucl"/>
      <w:r>
        <w:rPr>
          <w:color w:val="000000"/>
          <w:sz w:val="24"/>
          <w:szCs w:val="24"/>
        </w:rPr>
        <w:t>(Hunter, 2004)</w:t>
      </w:r>
      <w:bookmarkEnd w:id="13"/>
      <w:r>
        <w:rPr>
          <w:color w:val="000000"/>
          <w:sz w:val="24"/>
          <w:szCs w:val="24"/>
        </w:rPr>
        <w:t>. In fact numerous confounds plague any interpretation of increased sensitivity on an amputation stump. The severity of deafferenting injury leads to varying degrees of nerve damage and often multiple revision surgeries on the stump are needed following the initial amputation. Traumatic neuromas induced by the initial injury or subsequent surgeries also contribute to dramatic variability among amputee patients. This detracts from the idea of central mechanisms leading to increased sensitivity and hints towards factors related to the injured limb.</w:t>
      </w:r>
    </w:p>
    <w:p w14:paraId="71350906" w14:textId="77777777" w:rsidR="00E31C95" w:rsidRDefault="00997517">
      <w:pPr>
        <w:pStyle w:val="NoSpacing"/>
        <w:spacing w:line="480" w:lineRule="auto"/>
        <w:rPr>
          <w:color w:val="000000"/>
          <w:sz w:val="24"/>
          <w:szCs w:val="24"/>
        </w:rPr>
      </w:pPr>
      <w:r>
        <w:rPr>
          <w:color w:val="000000"/>
          <w:sz w:val="24"/>
          <w:szCs w:val="24"/>
        </w:rPr>
        <w:tab/>
        <w:t>To avoid the aforementioned confounds and better address whether increased acuity stemming from central adaptations occurs in amputees we tested the ability of amputees to localize tactile stimuli (locognosia) on the ventral wrist area proximally adjacent to their amputation stump. We found no significant difference between the wrist area of the amputated limb and the corresponding area of their intact limb.</w:t>
      </w:r>
    </w:p>
    <w:p w14:paraId="1AA811E9" w14:textId="77777777" w:rsidR="00E31C95" w:rsidRDefault="00E31C95">
      <w:pPr>
        <w:pStyle w:val="NoSpacing"/>
        <w:spacing w:line="480" w:lineRule="auto"/>
        <w:rPr>
          <w:sz w:val="24"/>
          <w:szCs w:val="24"/>
        </w:rPr>
      </w:pPr>
    </w:p>
    <w:p w14:paraId="3CC3CC52" w14:textId="77777777" w:rsidR="00E31C95" w:rsidRDefault="00E31C95">
      <w:pPr>
        <w:pStyle w:val="NoSpacing"/>
        <w:spacing w:line="480" w:lineRule="auto"/>
        <w:rPr>
          <w:sz w:val="24"/>
          <w:szCs w:val="24"/>
        </w:rPr>
      </w:pPr>
    </w:p>
    <w:p w14:paraId="3E8233DD" w14:textId="77777777" w:rsidR="00E31C95" w:rsidRDefault="00E31C95">
      <w:pPr>
        <w:pStyle w:val="NoSpacing"/>
        <w:spacing w:line="480" w:lineRule="auto"/>
        <w:rPr>
          <w:sz w:val="24"/>
          <w:szCs w:val="24"/>
        </w:rPr>
      </w:pPr>
    </w:p>
    <w:p w14:paraId="240C8977" w14:textId="77777777" w:rsidR="00E31C95" w:rsidRDefault="00E31C95">
      <w:pPr>
        <w:pStyle w:val="NoSpacing"/>
        <w:spacing w:line="480" w:lineRule="auto"/>
        <w:rPr>
          <w:sz w:val="24"/>
          <w:szCs w:val="24"/>
        </w:rPr>
      </w:pPr>
    </w:p>
    <w:p w14:paraId="10026E74" w14:textId="77777777" w:rsidR="00E31C95" w:rsidRDefault="00E31C95">
      <w:pPr>
        <w:pStyle w:val="NoSpacing"/>
        <w:spacing w:line="480" w:lineRule="auto"/>
        <w:rPr>
          <w:sz w:val="24"/>
          <w:szCs w:val="24"/>
        </w:rPr>
      </w:pPr>
    </w:p>
    <w:p w14:paraId="485411E9" w14:textId="77777777" w:rsidR="00E31C95" w:rsidRDefault="00997517">
      <w:pPr>
        <w:pStyle w:val="NoSpacing"/>
        <w:spacing w:line="480" w:lineRule="auto"/>
        <w:jc w:val="center"/>
        <w:rPr>
          <w:sz w:val="24"/>
          <w:szCs w:val="24"/>
        </w:rPr>
      </w:pPr>
      <w:r>
        <w:rPr>
          <w:sz w:val="24"/>
          <w:szCs w:val="24"/>
        </w:rPr>
        <w:t>References</w:t>
      </w:r>
    </w:p>
    <w:p w14:paraId="5C3FF335" w14:textId="77777777" w:rsidR="00E31C95" w:rsidRDefault="00997517">
      <w:pPr>
        <w:pStyle w:val="NoSpacing"/>
        <w:spacing w:line="480" w:lineRule="auto"/>
        <w:rPr>
          <w:sz w:val="24"/>
          <w:szCs w:val="24"/>
        </w:rPr>
      </w:pPr>
      <w:proofErr w:type="spellStart"/>
      <w:proofErr w:type="gramStart"/>
      <w:r>
        <w:rPr>
          <w:sz w:val="24"/>
          <w:szCs w:val="24"/>
        </w:rPr>
        <w:t>Bogdanov</w:t>
      </w:r>
      <w:proofErr w:type="spellEnd"/>
      <w:r>
        <w:rPr>
          <w:sz w:val="24"/>
          <w:szCs w:val="24"/>
        </w:rPr>
        <w:t>, S., Smith, J., &amp; Frey, S. H. (2012).</w:t>
      </w:r>
      <w:proofErr w:type="gramEnd"/>
      <w:r>
        <w:rPr>
          <w:sz w:val="24"/>
          <w:szCs w:val="24"/>
        </w:rPr>
        <w:t xml:space="preserve"> Former Hand Territory Activity Increases After Amputation During Intact Hand Movements, but Is Unaffected by Illusory Visual Feedback. </w:t>
      </w:r>
      <w:proofErr w:type="spellStart"/>
      <w:r>
        <w:rPr>
          <w:i/>
          <w:sz w:val="24"/>
          <w:szCs w:val="24"/>
        </w:rPr>
        <w:t>Neurorehabilitation</w:t>
      </w:r>
      <w:proofErr w:type="spellEnd"/>
      <w:r>
        <w:rPr>
          <w:i/>
          <w:sz w:val="24"/>
          <w:szCs w:val="24"/>
        </w:rPr>
        <w:t xml:space="preserve"> and Neural Repair</w:t>
      </w:r>
      <w:r>
        <w:rPr>
          <w:sz w:val="24"/>
          <w:szCs w:val="24"/>
        </w:rPr>
        <w:t xml:space="preserve">, </w:t>
      </w:r>
      <w:r>
        <w:rPr>
          <w:i/>
          <w:sz w:val="24"/>
          <w:szCs w:val="24"/>
        </w:rPr>
        <w:t>26</w:t>
      </w:r>
      <w:r>
        <w:rPr>
          <w:sz w:val="24"/>
          <w:szCs w:val="24"/>
        </w:rPr>
        <w:t xml:space="preserve">(6), 604–615. </w:t>
      </w:r>
      <w:proofErr w:type="gramStart"/>
      <w:r>
        <w:rPr>
          <w:sz w:val="24"/>
          <w:szCs w:val="24"/>
        </w:rPr>
        <w:t>doi:10.1177</w:t>
      </w:r>
      <w:proofErr w:type="gramEnd"/>
      <w:r>
        <w:rPr>
          <w:sz w:val="24"/>
          <w:szCs w:val="24"/>
        </w:rPr>
        <w:t>/1545968311429687</w:t>
      </w:r>
    </w:p>
    <w:p w14:paraId="1C6210BF" w14:textId="77777777" w:rsidR="00E31C95" w:rsidRDefault="00997517">
      <w:pPr>
        <w:pStyle w:val="NoSpacing"/>
        <w:spacing w:line="480" w:lineRule="auto"/>
        <w:rPr>
          <w:sz w:val="24"/>
          <w:szCs w:val="24"/>
        </w:rPr>
      </w:pPr>
      <w:proofErr w:type="gramStart"/>
      <w:r>
        <w:rPr>
          <w:sz w:val="24"/>
          <w:szCs w:val="24"/>
        </w:rPr>
        <w:lastRenderedPageBreak/>
        <w:t xml:space="preserve">Elbert, T., </w:t>
      </w:r>
      <w:proofErr w:type="spellStart"/>
      <w:r>
        <w:rPr>
          <w:sz w:val="24"/>
          <w:szCs w:val="24"/>
        </w:rPr>
        <w:t>Flor</w:t>
      </w:r>
      <w:proofErr w:type="spellEnd"/>
      <w:r>
        <w:rPr>
          <w:sz w:val="24"/>
          <w:szCs w:val="24"/>
        </w:rPr>
        <w:t xml:space="preserve">, H., </w:t>
      </w:r>
      <w:proofErr w:type="spellStart"/>
      <w:r>
        <w:rPr>
          <w:sz w:val="24"/>
          <w:szCs w:val="24"/>
        </w:rPr>
        <w:t>Birbaumer</w:t>
      </w:r>
      <w:proofErr w:type="spellEnd"/>
      <w:r>
        <w:rPr>
          <w:sz w:val="24"/>
          <w:szCs w:val="24"/>
        </w:rPr>
        <w:t xml:space="preserve">, N., </w:t>
      </w:r>
      <w:proofErr w:type="spellStart"/>
      <w:r>
        <w:rPr>
          <w:sz w:val="24"/>
          <w:szCs w:val="24"/>
        </w:rPr>
        <w:t>Knecht</w:t>
      </w:r>
      <w:proofErr w:type="spellEnd"/>
      <w:r>
        <w:rPr>
          <w:sz w:val="24"/>
          <w:szCs w:val="24"/>
        </w:rPr>
        <w:t xml:space="preserve">, S., </w:t>
      </w:r>
      <w:proofErr w:type="spellStart"/>
      <w:r>
        <w:rPr>
          <w:sz w:val="24"/>
          <w:szCs w:val="24"/>
        </w:rPr>
        <w:t>Hampson</w:t>
      </w:r>
      <w:proofErr w:type="spellEnd"/>
      <w:r>
        <w:rPr>
          <w:sz w:val="24"/>
          <w:szCs w:val="24"/>
        </w:rPr>
        <w:t xml:space="preserve">, S., </w:t>
      </w:r>
      <w:proofErr w:type="spellStart"/>
      <w:r>
        <w:rPr>
          <w:sz w:val="24"/>
          <w:szCs w:val="24"/>
        </w:rPr>
        <w:t>Larbig</w:t>
      </w:r>
      <w:proofErr w:type="spellEnd"/>
      <w:r>
        <w:rPr>
          <w:sz w:val="24"/>
          <w:szCs w:val="24"/>
        </w:rPr>
        <w:t xml:space="preserve">, W., &amp; </w:t>
      </w:r>
      <w:proofErr w:type="spellStart"/>
      <w:r>
        <w:rPr>
          <w:sz w:val="24"/>
          <w:szCs w:val="24"/>
        </w:rPr>
        <w:t>Taub</w:t>
      </w:r>
      <w:proofErr w:type="spellEnd"/>
      <w:r>
        <w:rPr>
          <w:sz w:val="24"/>
          <w:szCs w:val="24"/>
        </w:rPr>
        <w:t>, E. (1994).</w:t>
      </w:r>
      <w:proofErr w:type="gramEnd"/>
      <w:r>
        <w:rPr>
          <w:sz w:val="24"/>
          <w:szCs w:val="24"/>
        </w:rPr>
        <w:t xml:space="preserve"> </w:t>
      </w:r>
      <w:proofErr w:type="gramStart"/>
      <w:r>
        <w:rPr>
          <w:sz w:val="24"/>
          <w:szCs w:val="24"/>
        </w:rPr>
        <w:t>Extensive reorganization of the somatosensory cortex in adult humans after nervous system injury.</w:t>
      </w:r>
      <w:proofErr w:type="gramEnd"/>
      <w:r>
        <w:rPr>
          <w:sz w:val="24"/>
          <w:szCs w:val="24"/>
        </w:rPr>
        <w:t xml:space="preserve"> </w:t>
      </w:r>
      <w:proofErr w:type="spellStart"/>
      <w:r>
        <w:rPr>
          <w:i/>
          <w:sz w:val="24"/>
          <w:szCs w:val="24"/>
        </w:rPr>
        <w:t>Neuroreport</w:t>
      </w:r>
      <w:proofErr w:type="spellEnd"/>
      <w:r>
        <w:rPr>
          <w:sz w:val="24"/>
          <w:szCs w:val="24"/>
        </w:rPr>
        <w:t xml:space="preserve">, </w:t>
      </w:r>
      <w:r>
        <w:rPr>
          <w:i/>
          <w:sz w:val="24"/>
          <w:szCs w:val="24"/>
        </w:rPr>
        <w:t>5</w:t>
      </w:r>
      <w:r>
        <w:rPr>
          <w:sz w:val="24"/>
          <w:szCs w:val="24"/>
        </w:rPr>
        <w:t>(18), 2593–2597.</w:t>
      </w:r>
    </w:p>
    <w:p w14:paraId="792936B7" w14:textId="77777777" w:rsidR="00E31C95" w:rsidRDefault="00997517">
      <w:pPr>
        <w:pStyle w:val="NoSpacing"/>
        <w:spacing w:line="480" w:lineRule="auto"/>
        <w:rPr>
          <w:sz w:val="24"/>
          <w:szCs w:val="24"/>
        </w:rPr>
      </w:pPr>
      <w:proofErr w:type="gramStart"/>
      <w:r>
        <w:rPr>
          <w:sz w:val="24"/>
          <w:szCs w:val="24"/>
        </w:rPr>
        <w:t xml:space="preserve">Endo, T., </w:t>
      </w:r>
      <w:proofErr w:type="spellStart"/>
      <w:r>
        <w:rPr>
          <w:sz w:val="24"/>
          <w:szCs w:val="24"/>
        </w:rPr>
        <w:t>Spenger</w:t>
      </w:r>
      <w:proofErr w:type="spellEnd"/>
      <w:r>
        <w:rPr>
          <w:sz w:val="24"/>
          <w:szCs w:val="24"/>
        </w:rPr>
        <w:t xml:space="preserve">, C., </w:t>
      </w:r>
      <w:proofErr w:type="spellStart"/>
      <w:r>
        <w:rPr>
          <w:sz w:val="24"/>
          <w:szCs w:val="24"/>
        </w:rPr>
        <w:t>Tominaga</w:t>
      </w:r>
      <w:proofErr w:type="spellEnd"/>
      <w:r>
        <w:rPr>
          <w:sz w:val="24"/>
          <w:szCs w:val="24"/>
        </w:rPr>
        <w:t xml:space="preserve">, T., </w:t>
      </w:r>
      <w:proofErr w:type="spellStart"/>
      <w:r>
        <w:rPr>
          <w:sz w:val="24"/>
          <w:szCs w:val="24"/>
        </w:rPr>
        <w:t>Brene</w:t>
      </w:r>
      <w:proofErr w:type="spellEnd"/>
      <w:r>
        <w:rPr>
          <w:sz w:val="24"/>
          <w:szCs w:val="24"/>
        </w:rPr>
        <w:t>, S., &amp; Olson, L. (2007).</w:t>
      </w:r>
      <w:proofErr w:type="gramEnd"/>
      <w:r>
        <w:rPr>
          <w:sz w:val="24"/>
          <w:szCs w:val="24"/>
        </w:rPr>
        <w:t xml:space="preserve"> Cortical sensory map rearrangement after spinal cord injury: fMRI responses linked to </w:t>
      </w:r>
      <w:proofErr w:type="spellStart"/>
      <w:r>
        <w:rPr>
          <w:sz w:val="24"/>
          <w:szCs w:val="24"/>
        </w:rPr>
        <w:t>Nogo</w:t>
      </w:r>
      <w:proofErr w:type="spellEnd"/>
      <w:r>
        <w:rPr>
          <w:sz w:val="24"/>
          <w:szCs w:val="24"/>
        </w:rPr>
        <w:t xml:space="preserve"> </w:t>
      </w:r>
      <w:proofErr w:type="spellStart"/>
      <w:r>
        <w:rPr>
          <w:sz w:val="24"/>
          <w:szCs w:val="24"/>
        </w:rPr>
        <w:t>signalling</w:t>
      </w:r>
      <w:proofErr w:type="spellEnd"/>
      <w:r>
        <w:rPr>
          <w:sz w:val="24"/>
          <w:szCs w:val="24"/>
        </w:rPr>
        <w:t xml:space="preserve">. </w:t>
      </w:r>
      <w:r>
        <w:rPr>
          <w:i/>
          <w:sz w:val="24"/>
          <w:szCs w:val="24"/>
        </w:rPr>
        <w:t>Brain</w:t>
      </w:r>
      <w:r>
        <w:rPr>
          <w:sz w:val="24"/>
          <w:szCs w:val="24"/>
        </w:rPr>
        <w:t xml:space="preserve">, </w:t>
      </w:r>
      <w:r>
        <w:rPr>
          <w:i/>
          <w:sz w:val="24"/>
          <w:szCs w:val="24"/>
        </w:rPr>
        <w:t>130</w:t>
      </w:r>
      <w:r>
        <w:rPr>
          <w:sz w:val="24"/>
          <w:szCs w:val="24"/>
        </w:rPr>
        <w:t xml:space="preserve">(11), 2951–2961. </w:t>
      </w:r>
      <w:proofErr w:type="gramStart"/>
      <w:r>
        <w:rPr>
          <w:sz w:val="24"/>
          <w:szCs w:val="24"/>
        </w:rPr>
        <w:t>doi:10.1093</w:t>
      </w:r>
      <w:proofErr w:type="gramEnd"/>
      <w:r>
        <w:rPr>
          <w:sz w:val="24"/>
          <w:szCs w:val="24"/>
        </w:rPr>
        <w:t>/brain/awm237</w:t>
      </w:r>
    </w:p>
    <w:p w14:paraId="3D2507B0" w14:textId="77777777" w:rsidR="00E31C95" w:rsidRDefault="00997517">
      <w:pPr>
        <w:pStyle w:val="NoSpacing"/>
        <w:spacing w:line="480" w:lineRule="auto"/>
        <w:rPr>
          <w:sz w:val="24"/>
          <w:szCs w:val="24"/>
        </w:rPr>
      </w:pPr>
      <w:proofErr w:type="gramStart"/>
      <w:r>
        <w:rPr>
          <w:sz w:val="24"/>
          <w:szCs w:val="24"/>
        </w:rPr>
        <w:t>Haber, W. B. (1955).</w:t>
      </w:r>
      <w:proofErr w:type="gramEnd"/>
      <w:r>
        <w:rPr>
          <w:sz w:val="24"/>
          <w:szCs w:val="24"/>
        </w:rPr>
        <w:t xml:space="preserve"> </w:t>
      </w:r>
      <w:proofErr w:type="gramStart"/>
      <w:r>
        <w:rPr>
          <w:sz w:val="24"/>
          <w:szCs w:val="24"/>
        </w:rPr>
        <w:t>Effects of loss of limb on sensory functions.</w:t>
      </w:r>
      <w:proofErr w:type="gramEnd"/>
      <w:r>
        <w:rPr>
          <w:sz w:val="24"/>
          <w:szCs w:val="24"/>
        </w:rPr>
        <w:t xml:space="preserve"> </w:t>
      </w:r>
      <w:r>
        <w:rPr>
          <w:i/>
          <w:sz w:val="24"/>
          <w:szCs w:val="24"/>
        </w:rPr>
        <w:t>J. Psychol.</w:t>
      </w:r>
      <w:r>
        <w:rPr>
          <w:sz w:val="24"/>
          <w:szCs w:val="24"/>
        </w:rPr>
        <w:t>, (40), 115–123.</w:t>
      </w:r>
    </w:p>
    <w:p w14:paraId="50A4B27E" w14:textId="77777777" w:rsidR="00E31C95" w:rsidRDefault="00997517">
      <w:pPr>
        <w:pStyle w:val="NoSpacing"/>
        <w:spacing w:line="480" w:lineRule="auto"/>
        <w:rPr>
          <w:sz w:val="24"/>
          <w:szCs w:val="24"/>
        </w:rPr>
      </w:pPr>
      <w:r>
        <w:rPr>
          <w:sz w:val="24"/>
          <w:szCs w:val="24"/>
        </w:rPr>
        <w:t xml:space="preserve">Hunter, J. P. (2004). </w:t>
      </w:r>
      <w:proofErr w:type="gramStart"/>
      <w:r>
        <w:rPr>
          <w:sz w:val="24"/>
          <w:szCs w:val="24"/>
        </w:rPr>
        <w:t>Dissociation of phantom limb phenomena from stump tactile spatial acuity and sensory thresholds.</w:t>
      </w:r>
      <w:proofErr w:type="gramEnd"/>
      <w:r>
        <w:rPr>
          <w:sz w:val="24"/>
          <w:szCs w:val="24"/>
        </w:rPr>
        <w:t xml:space="preserve"> </w:t>
      </w:r>
      <w:r>
        <w:rPr>
          <w:i/>
          <w:sz w:val="24"/>
          <w:szCs w:val="24"/>
        </w:rPr>
        <w:t>Brain</w:t>
      </w:r>
      <w:r>
        <w:rPr>
          <w:sz w:val="24"/>
          <w:szCs w:val="24"/>
        </w:rPr>
        <w:t xml:space="preserve">, </w:t>
      </w:r>
      <w:r>
        <w:rPr>
          <w:i/>
          <w:sz w:val="24"/>
          <w:szCs w:val="24"/>
        </w:rPr>
        <w:t>128</w:t>
      </w:r>
      <w:r>
        <w:rPr>
          <w:sz w:val="24"/>
          <w:szCs w:val="24"/>
        </w:rPr>
        <w:t xml:space="preserve">(2), 308–320. </w:t>
      </w:r>
      <w:proofErr w:type="gramStart"/>
      <w:r>
        <w:rPr>
          <w:sz w:val="24"/>
          <w:szCs w:val="24"/>
        </w:rPr>
        <w:t>doi:10.1093</w:t>
      </w:r>
      <w:proofErr w:type="gramEnd"/>
      <w:r>
        <w:rPr>
          <w:sz w:val="24"/>
          <w:szCs w:val="24"/>
        </w:rPr>
        <w:t>/brain/awh350</w:t>
      </w:r>
    </w:p>
    <w:p w14:paraId="59607785" w14:textId="77777777" w:rsidR="00E31C95" w:rsidRDefault="00997517">
      <w:pPr>
        <w:pStyle w:val="NoSpacing"/>
        <w:spacing w:line="480" w:lineRule="auto"/>
        <w:rPr>
          <w:sz w:val="24"/>
          <w:szCs w:val="24"/>
        </w:rPr>
      </w:pPr>
      <w:proofErr w:type="gramStart"/>
      <w:r>
        <w:rPr>
          <w:sz w:val="24"/>
          <w:szCs w:val="24"/>
        </w:rPr>
        <w:t xml:space="preserve">Jenkins, W. M., </w:t>
      </w:r>
      <w:proofErr w:type="spellStart"/>
      <w:r>
        <w:rPr>
          <w:sz w:val="24"/>
          <w:szCs w:val="24"/>
        </w:rPr>
        <w:t>Merzenich</w:t>
      </w:r>
      <w:proofErr w:type="spellEnd"/>
      <w:r>
        <w:rPr>
          <w:sz w:val="24"/>
          <w:szCs w:val="24"/>
        </w:rPr>
        <w:t xml:space="preserve">, M. M., Ochs, M. T., Allard, T., &amp; </w:t>
      </w:r>
      <w:proofErr w:type="spellStart"/>
      <w:r>
        <w:rPr>
          <w:sz w:val="24"/>
          <w:szCs w:val="24"/>
        </w:rPr>
        <w:t>Guic</w:t>
      </w:r>
      <w:proofErr w:type="spellEnd"/>
      <w:r>
        <w:rPr>
          <w:sz w:val="24"/>
          <w:szCs w:val="24"/>
        </w:rPr>
        <w:t>-Robles, E. (1990).</w:t>
      </w:r>
      <w:proofErr w:type="gramEnd"/>
      <w:r>
        <w:rPr>
          <w:sz w:val="24"/>
          <w:szCs w:val="24"/>
        </w:rPr>
        <w:t xml:space="preserve"> Functional reorganization of primary somatosensory cortex in adult owl monkeys after behaviorally controlled tactile stimulation. </w:t>
      </w:r>
      <w:r>
        <w:rPr>
          <w:i/>
          <w:sz w:val="24"/>
          <w:szCs w:val="24"/>
        </w:rPr>
        <w:t xml:space="preserve">J </w:t>
      </w:r>
      <w:proofErr w:type="spellStart"/>
      <w:r>
        <w:rPr>
          <w:i/>
          <w:sz w:val="24"/>
          <w:szCs w:val="24"/>
        </w:rPr>
        <w:t>Neurophysiol</w:t>
      </w:r>
      <w:proofErr w:type="spellEnd"/>
      <w:r>
        <w:rPr>
          <w:sz w:val="24"/>
          <w:szCs w:val="24"/>
        </w:rPr>
        <w:t xml:space="preserve">, </w:t>
      </w:r>
      <w:r>
        <w:rPr>
          <w:i/>
          <w:sz w:val="24"/>
          <w:szCs w:val="24"/>
        </w:rPr>
        <w:t>63</w:t>
      </w:r>
      <w:r>
        <w:rPr>
          <w:sz w:val="24"/>
          <w:szCs w:val="24"/>
        </w:rPr>
        <w:t>(1), 82–104.</w:t>
      </w:r>
    </w:p>
    <w:p w14:paraId="64D60ACC" w14:textId="77777777" w:rsidR="00E31C95" w:rsidRDefault="00997517">
      <w:pPr>
        <w:pStyle w:val="NoSpacing"/>
        <w:spacing w:line="480" w:lineRule="auto"/>
        <w:rPr>
          <w:sz w:val="24"/>
          <w:szCs w:val="24"/>
        </w:rPr>
      </w:pPr>
      <w:proofErr w:type="spellStart"/>
      <w:r>
        <w:rPr>
          <w:sz w:val="24"/>
          <w:szCs w:val="24"/>
        </w:rPr>
        <w:t>Kaas</w:t>
      </w:r>
      <w:proofErr w:type="spellEnd"/>
      <w:r>
        <w:rPr>
          <w:sz w:val="24"/>
          <w:szCs w:val="24"/>
        </w:rPr>
        <w:t xml:space="preserve">, J. H. (1991). </w:t>
      </w:r>
      <w:proofErr w:type="gramStart"/>
      <w:r>
        <w:rPr>
          <w:sz w:val="24"/>
          <w:szCs w:val="24"/>
        </w:rPr>
        <w:t>Plasticity of sensory and motor maps in adult mammals.</w:t>
      </w:r>
      <w:proofErr w:type="gramEnd"/>
      <w:r>
        <w:rPr>
          <w:sz w:val="24"/>
          <w:szCs w:val="24"/>
        </w:rPr>
        <w:t xml:space="preserve"> </w:t>
      </w:r>
      <w:proofErr w:type="spellStart"/>
      <w:r>
        <w:rPr>
          <w:i/>
          <w:sz w:val="24"/>
          <w:szCs w:val="24"/>
        </w:rPr>
        <w:t>Annu</w:t>
      </w:r>
      <w:proofErr w:type="spellEnd"/>
      <w:r>
        <w:rPr>
          <w:i/>
          <w:sz w:val="24"/>
          <w:szCs w:val="24"/>
        </w:rPr>
        <w:t xml:space="preserve">. Rev. </w:t>
      </w:r>
      <w:proofErr w:type="spellStart"/>
      <w:r>
        <w:rPr>
          <w:i/>
          <w:sz w:val="24"/>
          <w:szCs w:val="24"/>
        </w:rPr>
        <w:t>Neurosci</w:t>
      </w:r>
      <w:proofErr w:type="spellEnd"/>
      <w:proofErr w:type="gramStart"/>
      <w:r>
        <w:rPr>
          <w:i/>
          <w:sz w:val="24"/>
          <w:szCs w:val="24"/>
        </w:rPr>
        <w:t>.</w:t>
      </w:r>
      <w:r>
        <w:rPr>
          <w:sz w:val="24"/>
          <w:szCs w:val="24"/>
        </w:rPr>
        <w:t>,</w:t>
      </w:r>
      <w:proofErr w:type="gramEnd"/>
      <w:r>
        <w:rPr>
          <w:sz w:val="24"/>
          <w:szCs w:val="24"/>
        </w:rPr>
        <w:t xml:space="preserve"> </w:t>
      </w:r>
      <w:r>
        <w:rPr>
          <w:i/>
          <w:sz w:val="24"/>
          <w:szCs w:val="24"/>
        </w:rPr>
        <w:t>14</w:t>
      </w:r>
      <w:r>
        <w:rPr>
          <w:sz w:val="24"/>
          <w:szCs w:val="24"/>
        </w:rPr>
        <w:t>, 137–167.</w:t>
      </w:r>
    </w:p>
    <w:p w14:paraId="02691A04" w14:textId="77777777" w:rsidR="00E31C95" w:rsidRDefault="00997517">
      <w:pPr>
        <w:pStyle w:val="NoSpacing"/>
        <w:spacing w:line="480" w:lineRule="auto"/>
        <w:rPr>
          <w:sz w:val="24"/>
          <w:szCs w:val="24"/>
        </w:rPr>
      </w:pPr>
      <w:proofErr w:type="gramStart"/>
      <w:r>
        <w:rPr>
          <w:sz w:val="24"/>
          <w:szCs w:val="24"/>
        </w:rPr>
        <w:t xml:space="preserve">Karl, A., </w:t>
      </w:r>
      <w:proofErr w:type="spellStart"/>
      <w:r>
        <w:rPr>
          <w:sz w:val="24"/>
          <w:szCs w:val="24"/>
        </w:rPr>
        <w:t>Birbaumer</w:t>
      </w:r>
      <w:proofErr w:type="spellEnd"/>
      <w:r>
        <w:rPr>
          <w:sz w:val="24"/>
          <w:szCs w:val="24"/>
        </w:rPr>
        <w:t xml:space="preserve">, N., </w:t>
      </w:r>
      <w:proofErr w:type="spellStart"/>
      <w:r>
        <w:rPr>
          <w:sz w:val="24"/>
          <w:szCs w:val="24"/>
        </w:rPr>
        <w:t>Lutzenberger</w:t>
      </w:r>
      <w:proofErr w:type="spellEnd"/>
      <w:r>
        <w:rPr>
          <w:sz w:val="24"/>
          <w:szCs w:val="24"/>
        </w:rPr>
        <w:t xml:space="preserve">, W., Cohen, L. G., &amp; </w:t>
      </w:r>
      <w:proofErr w:type="spellStart"/>
      <w:r>
        <w:rPr>
          <w:sz w:val="24"/>
          <w:szCs w:val="24"/>
        </w:rPr>
        <w:t>Flor</w:t>
      </w:r>
      <w:proofErr w:type="spellEnd"/>
      <w:r>
        <w:rPr>
          <w:sz w:val="24"/>
          <w:szCs w:val="24"/>
        </w:rPr>
        <w:t>, H. (2001).</w:t>
      </w:r>
      <w:proofErr w:type="gramEnd"/>
      <w:r>
        <w:rPr>
          <w:sz w:val="24"/>
          <w:szCs w:val="24"/>
        </w:rPr>
        <w:t xml:space="preserve"> </w:t>
      </w:r>
      <w:proofErr w:type="gramStart"/>
      <w:r>
        <w:rPr>
          <w:sz w:val="24"/>
          <w:szCs w:val="24"/>
        </w:rPr>
        <w:t>Reorganization of motor and somatosensory cortex in upper extremity amputees with phantom limb pain.</w:t>
      </w:r>
      <w:proofErr w:type="gramEnd"/>
      <w:r>
        <w:rPr>
          <w:sz w:val="24"/>
          <w:szCs w:val="24"/>
        </w:rPr>
        <w:t xml:space="preserve"> </w:t>
      </w:r>
      <w:r>
        <w:rPr>
          <w:i/>
          <w:sz w:val="24"/>
          <w:szCs w:val="24"/>
        </w:rPr>
        <w:t>The Journal of Neuroscience</w:t>
      </w:r>
      <w:r>
        <w:rPr>
          <w:sz w:val="24"/>
          <w:szCs w:val="24"/>
        </w:rPr>
        <w:t xml:space="preserve">, </w:t>
      </w:r>
      <w:r>
        <w:rPr>
          <w:i/>
          <w:sz w:val="24"/>
          <w:szCs w:val="24"/>
        </w:rPr>
        <w:t>21</w:t>
      </w:r>
      <w:r>
        <w:rPr>
          <w:sz w:val="24"/>
          <w:szCs w:val="24"/>
        </w:rPr>
        <w:t>(10), 3609–3618.</w:t>
      </w:r>
    </w:p>
    <w:p w14:paraId="1517C021" w14:textId="77777777" w:rsidR="00E31C95" w:rsidRDefault="00997517">
      <w:pPr>
        <w:pStyle w:val="NoSpacing"/>
        <w:spacing w:line="480" w:lineRule="auto"/>
        <w:rPr>
          <w:sz w:val="24"/>
          <w:szCs w:val="24"/>
        </w:rPr>
      </w:pPr>
      <w:proofErr w:type="spellStart"/>
      <w:r>
        <w:rPr>
          <w:sz w:val="24"/>
          <w:szCs w:val="24"/>
        </w:rPr>
        <w:t>Noordenbos</w:t>
      </w:r>
      <w:proofErr w:type="spellEnd"/>
      <w:r>
        <w:rPr>
          <w:sz w:val="24"/>
          <w:szCs w:val="24"/>
        </w:rPr>
        <w:t xml:space="preserve">, W. (1972). </w:t>
      </w:r>
      <w:proofErr w:type="gramStart"/>
      <w:r>
        <w:rPr>
          <w:sz w:val="24"/>
          <w:szCs w:val="24"/>
        </w:rPr>
        <w:t>The sensory stimulus and the verbalization of the response-the pain problem.</w:t>
      </w:r>
      <w:proofErr w:type="gramEnd"/>
      <w:r>
        <w:rPr>
          <w:sz w:val="24"/>
          <w:szCs w:val="24"/>
        </w:rPr>
        <w:t xml:space="preserve"> In </w:t>
      </w:r>
      <w:r>
        <w:rPr>
          <w:i/>
          <w:sz w:val="24"/>
          <w:szCs w:val="24"/>
        </w:rPr>
        <w:t xml:space="preserve">G.G. </w:t>
      </w:r>
      <w:proofErr w:type="spellStart"/>
      <w:r>
        <w:rPr>
          <w:i/>
          <w:sz w:val="24"/>
          <w:szCs w:val="24"/>
        </w:rPr>
        <w:t>Somjen</w:t>
      </w:r>
      <w:proofErr w:type="spellEnd"/>
      <w:r>
        <w:rPr>
          <w:i/>
          <w:sz w:val="24"/>
          <w:szCs w:val="24"/>
        </w:rPr>
        <w:t xml:space="preserve"> (Ed.), Neurophysiology Studies in Man</w:t>
      </w:r>
      <w:r>
        <w:rPr>
          <w:sz w:val="24"/>
          <w:szCs w:val="24"/>
        </w:rPr>
        <w:t xml:space="preserve">. Amsterdam: </w:t>
      </w:r>
      <w:proofErr w:type="spellStart"/>
      <w:r>
        <w:rPr>
          <w:sz w:val="24"/>
          <w:szCs w:val="24"/>
        </w:rPr>
        <w:t>Excerpta</w:t>
      </w:r>
      <w:proofErr w:type="spellEnd"/>
      <w:r>
        <w:rPr>
          <w:sz w:val="24"/>
          <w:szCs w:val="24"/>
        </w:rPr>
        <w:t xml:space="preserve"> </w:t>
      </w:r>
      <w:proofErr w:type="spellStart"/>
      <w:r>
        <w:rPr>
          <w:sz w:val="24"/>
          <w:szCs w:val="24"/>
        </w:rPr>
        <w:t>Medica</w:t>
      </w:r>
      <w:proofErr w:type="spellEnd"/>
      <w:r>
        <w:rPr>
          <w:sz w:val="24"/>
          <w:szCs w:val="24"/>
        </w:rPr>
        <w:t>.</w:t>
      </w:r>
    </w:p>
    <w:p w14:paraId="4B328011" w14:textId="77777777" w:rsidR="00E31C95" w:rsidRDefault="00997517">
      <w:pPr>
        <w:pStyle w:val="NoSpacing"/>
        <w:spacing w:line="480" w:lineRule="auto"/>
        <w:rPr>
          <w:sz w:val="24"/>
          <w:szCs w:val="24"/>
        </w:rPr>
      </w:pPr>
      <w:proofErr w:type="gramStart"/>
      <w:r>
        <w:rPr>
          <w:sz w:val="24"/>
          <w:szCs w:val="24"/>
        </w:rPr>
        <w:t xml:space="preserve">Wall, J. T., </w:t>
      </w:r>
      <w:proofErr w:type="spellStart"/>
      <w:r>
        <w:rPr>
          <w:sz w:val="24"/>
          <w:szCs w:val="24"/>
        </w:rPr>
        <w:t>Kaas</w:t>
      </w:r>
      <w:proofErr w:type="spellEnd"/>
      <w:r>
        <w:rPr>
          <w:sz w:val="24"/>
          <w:szCs w:val="24"/>
        </w:rPr>
        <w:t xml:space="preserve">, J. H., Sur, M., Nelson, R. J., </w:t>
      </w:r>
      <w:proofErr w:type="spellStart"/>
      <w:r>
        <w:rPr>
          <w:sz w:val="24"/>
          <w:szCs w:val="24"/>
        </w:rPr>
        <w:t>Felleman</w:t>
      </w:r>
      <w:proofErr w:type="spellEnd"/>
      <w:r>
        <w:rPr>
          <w:sz w:val="24"/>
          <w:szCs w:val="24"/>
        </w:rPr>
        <w:t xml:space="preserve">, D. J., &amp; </w:t>
      </w:r>
      <w:proofErr w:type="spellStart"/>
      <w:r>
        <w:rPr>
          <w:sz w:val="24"/>
          <w:szCs w:val="24"/>
        </w:rPr>
        <w:t>Merzenich</w:t>
      </w:r>
      <w:proofErr w:type="spellEnd"/>
      <w:r>
        <w:rPr>
          <w:sz w:val="24"/>
          <w:szCs w:val="24"/>
        </w:rPr>
        <w:t>, M. M. (1986).</w:t>
      </w:r>
      <w:proofErr w:type="gramEnd"/>
      <w:r>
        <w:rPr>
          <w:sz w:val="24"/>
          <w:szCs w:val="24"/>
        </w:rPr>
        <w:t xml:space="preserve"> Functional reorganization in somatosensory cortical areas 3b and 1 of adult monkeys after median nerve repair: possible relationships to sensory recovery in humans. </w:t>
      </w:r>
      <w:r>
        <w:rPr>
          <w:i/>
          <w:sz w:val="24"/>
          <w:szCs w:val="24"/>
        </w:rPr>
        <w:t>The Journal of Neuroscience</w:t>
      </w:r>
      <w:r>
        <w:rPr>
          <w:sz w:val="24"/>
          <w:szCs w:val="24"/>
        </w:rPr>
        <w:t xml:space="preserve">, </w:t>
      </w:r>
      <w:r>
        <w:rPr>
          <w:i/>
          <w:sz w:val="24"/>
          <w:szCs w:val="24"/>
        </w:rPr>
        <w:t>6</w:t>
      </w:r>
      <w:r>
        <w:rPr>
          <w:sz w:val="24"/>
          <w:szCs w:val="24"/>
        </w:rPr>
        <w:t>(1), 218–233.</w:t>
      </w:r>
    </w:p>
    <w:p w14:paraId="6B67E0FE" w14:textId="77777777" w:rsidR="00E31C95" w:rsidRDefault="00E31C95">
      <w:pPr>
        <w:pStyle w:val="NoSpacing"/>
        <w:spacing w:line="480" w:lineRule="auto"/>
        <w:rPr>
          <w:sz w:val="24"/>
          <w:szCs w:val="24"/>
        </w:rPr>
      </w:pPr>
    </w:p>
    <w:p w14:paraId="0B2F61CB" w14:textId="77777777" w:rsidR="00E31C95" w:rsidRDefault="00E31C95">
      <w:pPr>
        <w:pStyle w:val="NoSpacing"/>
        <w:spacing w:line="480" w:lineRule="auto"/>
        <w:rPr>
          <w:sz w:val="24"/>
          <w:szCs w:val="24"/>
        </w:rPr>
      </w:pPr>
    </w:p>
    <w:p w14:paraId="33C7636B" w14:textId="77777777" w:rsidR="00E31C95" w:rsidRDefault="00E31C95">
      <w:pPr>
        <w:pStyle w:val="NoSpacing"/>
        <w:spacing w:line="480" w:lineRule="auto"/>
        <w:rPr>
          <w:sz w:val="24"/>
          <w:szCs w:val="24"/>
        </w:rPr>
      </w:pPr>
    </w:p>
    <w:p w14:paraId="033DBBF8" w14:textId="77777777" w:rsidR="00E31C95" w:rsidRDefault="00E31C95">
      <w:pPr>
        <w:pStyle w:val="NoSpacing"/>
        <w:spacing w:line="480" w:lineRule="auto"/>
        <w:rPr>
          <w:sz w:val="24"/>
          <w:szCs w:val="24"/>
        </w:rPr>
      </w:pPr>
    </w:p>
    <w:p w14:paraId="7260C021" w14:textId="77777777" w:rsidR="00E31C95" w:rsidRDefault="00E31C95">
      <w:pPr>
        <w:pStyle w:val="NoSpacing"/>
        <w:spacing w:line="480" w:lineRule="auto"/>
        <w:rPr>
          <w:sz w:val="24"/>
          <w:szCs w:val="24"/>
        </w:rPr>
      </w:pPr>
    </w:p>
    <w:p w14:paraId="04B7A42F" w14:textId="77777777" w:rsidR="00E31C95" w:rsidRDefault="00E31C95">
      <w:pPr>
        <w:pStyle w:val="NoSpacing"/>
        <w:spacing w:line="480" w:lineRule="auto"/>
        <w:rPr>
          <w:sz w:val="24"/>
          <w:szCs w:val="24"/>
        </w:rPr>
      </w:pPr>
    </w:p>
    <w:p w14:paraId="142262BD" w14:textId="77777777" w:rsidR="00E31C95" w:rsidRDefault="00E31C95">
      <w:pPr>
        <w:pStyle w:val="NoSpacing"/>
        <w:spacing w:line="480" w:lineRule="auto"/>
        <w:rPr>
          <w:sz w:val="24"/>
          <w:szCs w:val="24"/>
        </w:rPr>
      </w:pPr>
    </w:p>
    <w:p w14:paraId="0632A0F7" w14:textId="77777777" w:rsidR="00E31C95" w:rsidRDefault="00E31C95">
      <w:pPr>
        <w:pStyle w:val="NoSpacing"/>
        <w:spacing w:line="480" w:lineRule="auto"/>
        <w:rPr>
          <w:sz w:val="24"/>
          <w:szCs w:val="24"/>
        </w:rPr>
      </w:pPr>
    </w:p>
    <w:p w14:paraId="5F55CEF6" w14:textId="77777777" w:rsidR="00E31C95" w:rsidRDefault="00E31C95">
      <w:pPr>
        <w:pStyle w:val="NoSpacing"/>
        <w:spacing w:line="480" w:lineRule="auto"/>
        <w:rPr>
          <w:sz w:val="24"/>
          <w:szCs w:val="24"/>
        </w:rPr>
      </w:pPr>
    </w:p>
    <w:p w14:paraId="79F1AC26" w14:textId="77777777" w:rsidR="00E31C95" w:rsidRDefault="00E31C95">
      <w:pPr>
        <w:pStyle w:val="NoSpacing"/>
        <w:spacing w:line="480" w:lineRule="auto"/>
        <w:rPr>
          <w:sz w:val="24"/>
          <w:szCs w:val="24"/>
        </w:rPr>
      </w:pPr>
    </w:p>
    <w:p w14:paraId="47662684" w14:textId="77777777" w:rsidR="00E31C95" w:rsidRDefault="00E31C95">
      <w:pPr>
        <w:pStyle w:val="NoSpacing"/>
        <w:spacing w:line="480" w:lineRule="auto"/>
        <w:rPr>
          <w:sz w:val="24"/>
          <w:szCs w:val="24"/>
        </w:rPr>
      </w:pPr>
    </w:p>
    <w:p w14:paraId="34E06168" w14:textId="77777777" w:rsidR="00E31C95" w:rsidRDefault="00E31C95">
      <w:pPr>
        <w:pStyle w:val="NoSpacing"/>
        <w:spacing w:line="480" w:lineRule="auto"/>
        <w:rPr>
          <w:sz w:val="24"/>
          <w:szCs w:val="24"/>
        </w:rPr>
      </w:pPr>
    </w:p>
    <w:p w14:paraId="1F05A940" w14:textId="77777777" w:rsidR="00E31C95" w:rsidRDefault="00E31C95">
      <w:pPr>
        <w:pStyle w:val="NoSpacing"/>
        <w:spacing w:line="480" w:lineRule="auto"/>
        <w:rPr>
          <w:sz w:val="24"/>
          <w:szCs w:val="24"/>
        </w:rPr>
      </w:pPr>
    </w:p>
    <w:p w14:paraId="373AC741" w14:textId="77777777" w:rsidR="00E31C95" w:rsidRDefault="00E31C95">
      <w:pPr>
        <w:pStyle w:val="NoSpacing"/>
        <w:spacing w:line="480" w:lineRule="auto"/>
        <w:rPr>
          <w:sz w:val="24"/>
          <w:szCs w:val="24"/>
        </w:rPr>
      </w:pPr>
    </w:p>
    <w:p w14:paraId="64FADBA2" w14:textId="77777777" w:rsidR="00E31C95" w:rsidRDefault="00E31C95">
      <w:pPr>
        <w:pStyle w:val="NoSpacing"/>
        <w:spacing w:line="480" w:lineRule="auto"/>
        <w:rPr>
          <w:sz w:val="24"/>
          <w:szCs w:val="24"/>
        </w:rPr>
      </w:pPr>
    </w:p>
    <w:p w14:paraId="06C8B996" w14:textId="77777777" w:rsidR="00E31C95" w:rsidRDefault="00E31C95">
      <w:pPr>
        <w:pStyle w:val="NoSpacing"/>
        <w:spacing w:line="480" w:lineRule="auto"/>
        <w:rPr>
          <w:sz w:val="24"/>
          <w:szCs w:val="24"/>
        </w:rPr>
      </w:pPr>
    </w:p>
    <w:p w14:paraId="5D8459E6" w14:textId="77777777" w:rsidR="00E31C95" w:rsidRDefault="00E31C95">
      <w:pPr>
        <w:pStyle w:val="NoSpacing"/>
        <w:spacing w:line="480" w:lineRule="auto"/>
        <w:rPr>
          <w:sz w:val="24"/>
          <w:szCs w:val="24"/>
        </w:rPr>
      </w:pPr>
    </w:p>
    <w:p w14:paraId="3979C56A" w14:textId="77777777" w:rsidR="00E31C95" w:rsidRDefault="00E31C95">
      <w:pPr>
        <w:pStyle w:val="NoSpacing"/>
        <w:spacing w:line="480" w:lineRule="auto"/>
        <w:rPr>
          <w:sz w:val="24"/>
          <w:szCs w:val="24"/>
        </w:rPr>
      </w:pPr>
    </w:p>
    <w:p w14:paraId="0F974CD3" w14:textId="77777777" w:rsidR="00E31C95" w:rsidRDefault="00E31C95">
      <w:pPr>
        <w:pStyle w:val="NoSpacing"/>
        <w:spacing w:line="480" w:lineRule="auto"/>
        <w:rPr>
          <w:sz w:val="24"/>
          <w:szCs w:val="24"/>
        </w:rPr>
      </w:pPr>
    </w:p>
    <w:p w14:paraId="3A6B01E9" w14:textId="77777777" w:rsidR="00E31C95" w:rsidRDefault="00E31C95">
      <w:pPr>
        <w:pStyle w:val="NoSpacing"/>
        <w:spacing w:line="480" w:lineRule="auto"/>
        <w:rPr>
          <w:sz w:val="24"/>
          <w:szCs w:val="24"/>
        </w:rPr>
      </w:pPr>
    </w:p>
    <w:p w14:paraId="36351785" w14:textId="77777777" w:rsidR="00E31C95" w:rsidRDefault="00E31C95">
      <w:pPr>
        <w:pStyle w:val="NoSpacing"/>
        <w:spacing w:line="480" w:lineRule="auto"/>
        <w:rPr>
          <w:sz w:val="24"/>
          <w:szCs w:val="24"/>
        </w:rPr>
      </w:pPr>
    </w:p>
    <w:p w14:paraId="2DD414EC" w14:textId="77777777" w:rsidR="00E31C95" w:rsidRDefault="00E31C95">
      <w:pPr>
        <w:pStyle w:val="NoSpacing"/>
        <w:spacing w:line="480" w:lineRule="auto"/>
        <w:rPr>
          <w:sz w:val="24"/>
          <w:szCs w:val="24"/>
        </w:rPr>
      </w:pPr>
    </w:p>
    <w:p w14:paraId="3C335FC7" w14:textId="77777777" w:rsidR="00E31C95" w:rsidRDefault="00E31C95">
      <w:pPr>
        <w:pStyle w:val="NoSpacing"/>
        <w:spacing w:line="480" w:lineRule="auto"/>
        <w:rPr>
          <w:sz w:val="24"/>
          <w:szCs w:val="24"/>
        </w:rPr>
      </w:pPr>
    </w:p>
    <w:p w14:paraId="19EE180F" w14:textId="77777777" w:rsidR="00E31C95" w:rsidRDefault="00E31C95">
      <w:pPr>
        <w:pStyle w:val="NoSpacing"/>
        <w:spacing w:line="480" w:lineRule="auto"/>
        <w:rPr>
          <w:sz w:val="24"/>
          <w:szCs w:val="24"/>
        </w:rPr>
      </w:pPr>
    </w:p>
    <w:p w14:paraId="5E1DA4DB" w14:textId="77777777" w:rsidR="00E31C95" w:rsidRDefault="00E31C95">
      <w:pPr>
        <w:pStyle w:val="NoSpacing"/>
        <w:spacing w:line="480" w:lineRule="auto"/>
        <w:rPr>
          <w:sz w:val="24"/>
          <w:szCs w:val="24"/>
        </w:rPr>
      </w:pPr>
    </w:p>
    <w:p w14:paraId="324A423F" w14:textId="77777777" w:rsidR="00E31C95" w:rsidRDefault="00E31C95">
      <w:pPr>
        <w:pStyle w:val="NoSpacing"/>
        <w:spacing w:line="480" w:lineRule="auto"/>
        <w:rPr>
          <w:sz w:val="24"/>
          <w:szCs w:val="24"/>
        </w:rPr>
      </w:pPr>
    </w:p>
    <w:p w14:paraId="65DC38CF" w14:textId="77777777" w:rsidR="00E31C95" w:rsidRDefault="00E31C95">
      <w:pPr>
        <w:pStyle w:val="NoSpacing"/>
        <w:spacing w:line="480" w:lineRule="auto"/>
        <w:rPr>
          <w:sz w:val="24"/>
          <w:szCs w:val="24"/>
        </w:rPr>
      </w:pPr>
    </w:p>
    <w:p w14:paraId="4C7C59CE" w14:textId="77777777" w:rsidR="00E31C95" w:rsidRDefault="00E31C95">
      <w:pPr>
        <w:pStyle w:val="NoSpacing"/>
        <w:spacing w:line="480" w:lineRule="auto"/>
        <w:rPr>
          <w:sz w:val="24"/>
          <w:szCs w:val="24"/>
        </w:rPr>
      </w:pPr>
    </w:p>
    <w:p w14:paraId="598E104C" w14:textId="77777777" w:rsidR="00E31C95" w:rsidRDefault="00E31C95">
      <w:pPr>
        <w:pStyle w:val="NoSpacing"/>
        <w:spacing w:line="480" w:lineRule="auto"/>
        <w:rPr>
          <w:sz w:val="24"/>
          <w:szCs w:val="24"/>
        </w:rPr>
      </w:pPr>
    </w:p>
    <w:p w14:paraId="3A1412FE" w14:textId="77777777" w:rsidR="00E31C95" w:rsidRDefault="00E31C95">
      <w:pPr>
        <w:pStyle w:val="NoSpacing"/>
        <w:spacing w:line="480" w:lineRule="auto"/>
        <w:rPr>
          <w:sz w:val="24"/>
          <w:szCs w:val="24"/>
        </w:rPr>
      </w:pPr>
    </w:p>
    <w:p w14:paraId="2F297CE1" w14:textId="77777777" w:rsidR="00E31C95" w:rsidRDefault="00E31C95">
      <w:pPr>
        <w:pStyle w:val="NoSpacing"/>
        <w:spacing w:line="480" w:lineRule="auto"/>
        <w:rPr>
          <w:sz w:val="24"/>
          <w:szCs w:val="24"/>
        </w:rPr>
      </w:pPr>
    </w:p>
    <w:p w14:paraId="65A89F13" w14:textId="77777777" w:rsidR="00E31C95" w:rsidRDefault="00E31C95">
      <w:pPr>
        <w:pStyle w:val="NoSpacing"/>
        <w:spacing w:line="480" w:lineRule="auto"/>
        <w:rPr>
          <w:sz w:val="24"/>
          <w:szCs w:val="24"/>
        </w:rPr>
      </w:pPr>
    </w:p>
    <w:p w14:paraId="10EB85DB" w14:textId="77777777" w:rsidR="00E31C95" w:rsidRDefault="00E31C95">
      <w:pPr>
        <w:pStyle w:val="NoSpacing"/>
        <w:spacing w:line="480" w:lineRule="auto"/>
        <w:rPr>
          <w:sz w:val="24"/>
          <w:szCs w:val="24"/>
        </w:rPr>
      </w:pPr>
    </w:p>
    <w:p w14:paraId="367ACFE4" w14:textId="77777777" w:rsidR="00E31C95" w:rsidRDefault="00E31C95">
      <w:pPr>
        <w:pStyle w:val="NoSpacing"/>
        <w:spacing w:line="480" w:lineRule="auto"/>
        <w:rPr>
          <w:sz w:val="24"/>
          <w:szCs w:val="24"/>
        </w:rPr>
      </w:pPr>
      <w:bookmarkStart w:id="14" w:name="ZOTERO_BREF_CTbIe54QCOxF"/>
      <w:bookmarkEnd w:id="14"/>
    </w:p>
    <w:p w14:paraId="2086338C" w14:textId="77777777" w:rsidR="00E31C95" w:rsidRDefault="00997517">
      <w:pPr>
        <w:pStyle w:val="NoSpacing"/>
        <w:spacing w:line="480" w:lineRule="auto"/>
        <w:rPr>
          <w:sz w:val="24"/>
          <w:szCs w:val="24"/>
        </w:rPr>
      </w:pPr>
      <w:r>
        <w:rPr>
          <w:i/>
          <w:iCs/>
          <w:sz w:val="24"/>
          <w:szCs w:val="24"/>
        </w:rPr>
        <w:t>Figure 1</w:t>
      </w:r>
      <w:r>
        <w:rPr>
          <w:iCs/>
          <w:sz w:val="24"/>
          <w:szCs w:val="24"/>
        </w:rPr>
        <w:t xml:space="preserve">. </w:t>
      </w:r>
      <w:proofErr w:type="gramStart"/>
      <w:r>
        <w:rPr>
          <w:sz w:val="24"/>
          <w:szCs w:val="24"/>
        </w:rPr>
        <w:t>left</w:t>
      </w:r>
      <w:proofErr w:type="gramEnd"/>
      <w:r>
        <w:rPr>
          <w:sz w:val="24"/>
          <w:szCs w:val="24"/>
        </w:rPr>
        <w:t xml:space="preserve"> hand template for marking and testing the 16 target points.</w:t>
      </w:r>
    </w:p>
    <w:p w14:paraId="577453E8" w14:textId="77777777" w:rsidR="00E31C95" w:rsidRDefault="00E31C95">
      <w:pPr>
        <w:pStyle w:val="NoSpacing"/>
        <w:spacing w:line="480" w:lineRule="auto"/>
        <w:rPr>
          <w:sz w:val="24"/>
          <w:szCs w:val="24"/>
        </w:rPr>
      </w:pPr>
    </w:p>
    <w:p w14:paraId="24C3C127" w14:textId="77777777" w:rsidR="00E31C95" w:rsidRDefault="00E31C95">
      <w:pPr>
        <w:pStyle w:val="NoSpacing"/>
        <w:spacing w:line="480" w:lineRule="auto"/>
        <w:rPr>
          <w:sz w:val="24"/>
          <w:szCs w:val="24"/>
        </w:rPr>
      </w:pPr>
    </w:p>
    <w:p w14:paraId="04D5AECB" w14:textId="77777777" w:rsidR="00E31C95" w:rsidRDefault="00E31C95">
      <w:pPr>
        <w:pStyle w:val="NoSpacing"/>
        <w:spacing w:line="480" w:lineRule="auto"/>
        <w:rPr>
          <w:sz w:val="24"/>
          <w:szCs w:val="24"/>
        </w:rPr>
      </w:pPr>
    </w:p>
    <w:p w14:paraId="149F4903" w14:textId="77777777" w:rsidR="00E31C95" w:rsidRDefault="00E31C95">
      <w:pPr>
        <w:pStyle w:val="NoSpacing"/>
        <w:spacing w:line="480" w:lineRule="auto"/>
        <w:rPr>
          <w:sz w:val="24"/>
          <w:szCs w:val="24"/>
        </w:rPr>
      </w:pPr>
    </w:p>
    <w:p w14:paraId="3DC0B276" w14:textId="77777777" w:rsidR="00E31C95" w:rsidRDefault="00E31C95">
      <w:pPr>
        <w:pStyle w:val="NoSpacing"/>
        <w:spacing w:line="480" w:lineRule="auto"/>
        <w:rPr>
          <w:sz w:val="24"/>
          <w:szCs w:val="24"/>
        </w:rPr>
      </w:pPr>
    </w:p>
    <w:p w14:paraId="248B1F74" w14:textId="77777777" w:rsidR="00E31C95" w:rsidRDefault="00E31C95">
      <w:pPr>
        <w:pStyle w:val="NoSpacing"/>
        <w:spacing w:line="480" w:lineRule="auto"/>
        <w:rPr>
          <w:sz w:val="24"/>
          <w:szCs w:val="24"/>
        </w:rPr>
      </w:pPr>
    </w:p>
    <w:p w14:paraId="08425CAB" w14:textId="77777777" w:rsidR="00E31C95" w:rsidRDefault="00E31C95">
      <w:pPr>
        <w:pStyle w:val="NoSpacing"/>
        <w:spacing w:line="480" w:lineRule="auto"/>
        <w:rPr>
          <w:sz w:val="24"/>
          <w:szCs w:val="24"/>
        </w:rPr>
      </w:pPr>
    </w:p>
    <w:p w14:paraId="74E9B015" w14:textId="77777777" w:rsidR="00E31C95" w:rsidRDefault="00E31C95">
      <w:pPr>
        <w:pStyle w:val="NoSpacing"/>
        <w:spacing w:line="480" w:lineRule="auto"/>
        <w:rPr>
          <w:sz w:val="24"/>
          <w:szCs w:val="24"/>
        </w:rPr>
      </w:pPr>
    </w:p>
    <w:p w14:paraId="44151D06" w14:textId="77777777" w:rsidR="00E31C95" w:rsidRDefault="00E31C95">
      <w:pPr>
        <w:pStyle w:val="NoSpacing"/>
        <w:spacing w:line="480" w:lineRule="auto"/>
        <w:rPr>
          <w:sz w:val="24"/>
          <w:szCs w:val="24"/>
        </w:rPr>
      </w:pPr>
    </w:p>
    <w:p w14:paraId="790751B5" w14:textId="77777777" w:rsidR="00E31C95" w:rsidRDefault="00E31C95">
      <w:pPr>
        <w:pStyle w:val="NoSpacing"/>
        <w:spacing w:line="480" w:lineRule="auto"/>
        <w:rPr>
          <w:sz w:val="24"/>
          <w:szCs w:val="24"/>
        </w:rPr>
      </w:pPr>
    </w:p>
    <w:p w14:paraId="28D6877D" w14:textId="77777777" w:rsidR="00E31C95" w:rsidRDefault="00E31C95">
      <w:pPr>
        <w:pStyle w:val="NoSpacing"/>
        <w:spacing w:line="480" w:lineRule="auto"/>
        <w:rPr>
          <w:sz w:val="24"/>
          <w:szCs w:val="24"/>
        </w:rPr>
      </w:pPr>
    </w:p>
    <w:p w14:paraId="49188E44" w14:textId="77777777" w:rsidR="00E31C95" w:rsidRDefault="00E31C95">
      <w:pPr>
        <w:pStyle w:val="NoSpacing"/>
        <w:spacing w:line="480" w:lineRule="auto"/>
        <w:rPr>
          <w:sz w:val="24"/>
          <w:szCs w:val="24"/>
        </w:rPr>
      </w:pPr>
    </w:p>
    <w:p w14:paraId="4E16A7F6" w14:textId="77777777" w:rsidR="00E31C95" w:rsidRDefault="00E31C95">
      <w:pPr>
        <w:pStyle w:val="NoSpacing"/>
        <w:spacing w:line="480" w:lineRule="auto"/>
        <w:rPr>
          <w:sz w:val="24"/>
          <w:szCs w:val="24"/>
        </w:rPr>
      </w:pPr>
    </w:p>
    <w:p w14:paraId="5636595D" w14:textId="77777777" w:rsidR="00E31C95" w:rsidRDefault="00E31C95">
      <w:pPr>
        <w:pStyle w:val="NoSpacing"/>
        <w:spacing w:line="480" w:lineRule="auto"/>
        <w:rPr>
          <w:sz w:val="24"/>
          <w:szCs w:val="24"/>
        </w:rPr>
      </w:pPr>
    </w:p>
    <w:p w14:paraId="7E0F2C2F" w14:textId="77777777" w:rsidR="00E31C95" w:rsidRDefault="00E31C95">
      <w:pPr>
        <w:pStyle w:val="NoSpacing"/>
        <w:spacing w:line="480" w:lineRule="auto"/>
        <w:rPr>
          <w:sz w:val="24"/>
          <w:szCs w:val="24"/>
        </w:rPr>
      </w:pPr>
    </w:p>
    <w:p w14:paraId="271EFA64" w14:textId="77777777" w:rsidR="00E31C95" w:rsidRDefault="00E31C95">
      <w:pPr>
        <w:pStyle w:val="NoSpacing"/>
        <w:spacing w:line="480" w:lineRule="auto"/>
        <w:rPr>
          <w:sz w:val="24"/>
          <w:szCs w:val="24"/>
        </w:rPr>
      </w:pPr>
    </w:p>
    <w:p w14:paraId="6A7896C8" w14:textId="77777777" w:rsidR="00E31C95" w:rsidRDefault="00E31C95">
      <w:pPr>
        <w:pStyle w:val="NoSpacing"/>
        <w:spacing w:line="480" w:lineRule="auto"/>
        <w:rPr>
          <w:sz w:val="24"/>
          <w:szCs w:val="24"/>
        </w:rPr>
      </w:pPr>
    </w:p>
    <w:p w14:paraId="2F3D694C" w14:textId="77777777" w:rsidR="00E31C95" w:rsidRDefault="00E31C95">
      <w:pPr>
        <w:pStyle w:val="NoSpacing"/>
        <w:spacing w:line="480" w:lineRule="auto"/>
        <w:rPr>
          <w:sz w:val="24"/>
          <w:szCs w:val="24"/>
        </w:rPr>
      </w:pPr>
    </w:p>
    <w:p w14:paraId="61FD5F00" w14:textId="77777777" w:rsidR="00E31C95" w:rsidRDefault="00E31C95">
      <w:pPr>
        <w:pStyle w:val="NoSpacing"/>
        <w:spacing w:line="480" w:lineRule="auto"/>
        <w:rPr>
          <w:sz w:val="24"/>
          <w:szCs w:val="24"/>
        </w:rPr>
      </w:pPr>
    </w:p>
    <w:p w14:paraId="50326D66" w14:textId="77777777" w:rsidR="00E31C95" w:rsidRDefault="00E31C95">
      <w:pPr>
        <w:pStyle w:val="NoSpacing"/>
        <w:spacing w:line="480" w:lineRule="auto"/>
        <w:rPr>
          <w:sz w:val="24"/>
          <w:szCs w:val="24"/>
        </w:rPr>
      </w:pPr>
    </w:p>
    <w:p w14:paraId="399BB932" w14:textId="77777777" w:rsidR="00E31C95" w:rsidRDefault="00E31C95">
      <w:pPr>
        <w:pStyle w:val="NoSpacing"/>
        <w:spacing w:line="480" w:lineRule="auto"/>
        <w:rPr>
          <w:sz w:val="24"/>
          <w:szCs w:val="24"/>
        </w:rPr>
      </w:pPr>
    </w:p>
    <w:p w14:paraId="261C9685" w14:textId="77777777" w:rsidR="00E31C95" w:rsidRDefault="00997517">
      <w:pPr>
        <w:pStyle w:val="NoSpacing"/>
        <w:spacing w:line="480" w:lineRule="auto"/>
        <w:rPr>
          <w:sz w:val="24"/>
          <w:szCs w:val="24"/>
        </w:rPr>
      </w:pPr>
      <w:r>
        <w:rPr>
          <w:i/>
          <w:iCs/>
          <w:sz w:val="24"/>
          <w:szCs w:val="24"/>
        </w:rPr>
        <w:t>Figure 2.</w:t>
      </w:r>
      <w:r>
        <w:rPr>
          <w:sz w:val="24"/>
          <w:szCs w:val="24"/>
        </w:rPr>
        <w:t xml:space="preserve"> The right forearm template for marking and testing the 10 target points.</w:t>
      </w:r>
    </w:p>
    <w:p w14:paraId="31C7409D" w14:textId="77777777" w:rsidR="00E31C95" w:rsidRDefault="00E31C95">
      <w:pPr>
        <w:pStyle w:val="NoSpacing"/>
        <w:spacing w:line="480" w:lineRule="auto"/>
        <w:rPr>
          <w:sz w:val="24"/>
          <w:szCs w:val="24"/>
        </w:rPr>
      </w:pPr>
    </w:p>
    <w:p w14:paraId="440687C6" w14:textId="77777777" w:rsidR="00E31C95" w:rsidRDefault="00E31C95">
      <w:pPr>
        <w:pStyle w:val="NoSpacing"/>
        <w:spacing w:line="480" w:lineRule="auto"/>
        <w:rPr>
          <w:sz w:val="24"/>
          <w:szCs w:val="24"/>
        </w:rPr>
      </w:pPr>
    </w:p>
    <w:p w14:paraId="49938E5F" w14:textId="77777777" w:rsidR="00E31C95" w:rsidRDefault="00E31C95">
      <w:pPr>
        <w:pStyle w:val="NoSpacing"/>
        <w:spacing w:line="480" w:lineRule="auto"/>
        <w:rPr>
          <w:sz w:val="24"/>
          <w:szCs w:val="24"/>
        </w:rPr>
      </w:pPr>
    </w:p>
    <w:p w14:paraId="3CC9AB61" w14:textId="77777777" w:rsidR="00E31C95" w:rsidRDefault="00E31C95">
      <w:pPr>
        <w:pStyle w:val="NoSpacing"/>
        <w:spacing w:line="480" w:lineRule="auto"/>
        <w:rPr>
          <w:sz w:val="24"/>
          <w:szCs w:val="24"/>
        </w:rPr>
      </w:pPr>
    </w:p>
    <w:p w14:paraId="1FC06C0D" w14:textId="77777777" w:rsidR="00E31C95" w:rsidRDefault="00E31C95">
      <w:pPr>
        <w:pStyle w:val="NoSpacing"/>
        <w:spacing w:line="480" w:lineRule="auto"/>
        <w:rPr>
          <w:sz w:val="24"/>
          <w:szCs w:val="24"/>
        </w:rPr>
      </w:pPr>
    </w:p>
    <w:p w14:paraId="33FDF0F6" w14:textId="77777777" w:rsidR="00E31C95" w:rsidRDefault="00E31C95">
      <w:pPr>
        <w:pStyle w:val="NoSpacing"/>
        <w:spacing w:line="480" w:lineRule="auto"/>
        <w:rPr>
          <w:sz w:val="24"/>
          <w:szCs w:val="24"/>
        </w:rPr>
      </w:pPr>
    </w:p>
    <w:p w14:paraId="3011D6B9" w14:textId="77777777" w:rsidR="00E31C95" w:rsidRDefault="00E31C95">
      <w:pPr>
        <w:pStyle w:val="NoSpacing"/>
        <w:spacing w:line="480" w:lineRule="auto"/>
        <w:rPr>
          <w:sz w:val="24"/>
          <w:szCs w:val="24"/>
        </w:rPr>
      </w:pPr>
    </w:p>
    <w:p w14:paraId="37674A61" w14:textId="77777777" w:rsidR="00E31C95" w:rsidRDefault="00E31C95">
      <w:pPr>
        <w:pStyle w:val="NoSpacing"/>
        <w:spacing w:line="480" w:lineRule="auto"/>
        <w:rPr>
          <w:sz w:val="24"/>
          <w:szCs w:val="24"/>
        </w:rPr>
      </w:pPr>
    </w:p>
    <w:p w14:paraId="109D368B" w14:textId="77777777" w:rsidR="00E31C95" w:rsidRDefault="00E31C95">
      <w:pPr>
        <w:pStyle w:val="NoSpacing"/>
        <w:spacing w:line="480" w:lineRule="auto"/>
        <w:rPr>
          <w:sz w:val="24"/>
          <w:szCs w:val="24"/>
        </w:rPr>
      </w:pPr>
    </w:p>
    <w:p w14:paraId="7A423B06" w14:textId="77777777" w:rsidR="00E31C95" w:rsidRDefault="00E31C95">
      <w:pPr>
        <w:pStyle w:val="NoSpacing"/>
        <w:spacing w:line="480" w:lineRule="auto"/>
        <w:rPr>
          <w:sz w:val="24"/>
          <w:szCs w:val="24"/>
        </w:rPr>
      </w:pPr>
    </w:p>
    <w:p w14:paraId="59DF4EC9" w14:textId="77777777" w:rsidR="00E31C95" w:rsidRDefault="00E31C95">
      <w:pPr>
        <w:pStyle w:val="NoSpacing"/>
        <w:spacing w:line="480" w:lineRule="auto"/>
        <w:rPr>
          <w:sz w:val="24"/>
          <w:szCs w:val="24"/>
        </w:rPr>
      </w:pPr>
    </w:p>
    <w:p w14:paraId="66DE6DBA" w14:textId="77777777" w:rsidR="00E31C95" w:rsidRDefault="00E31C95">
      <w:pPr>
        <w:pStyle w:val="NoSpacing"/>
        <w:spacing w:line="480" w:lineRule="auto"/>
        <w:rPr>
          <w:sz w:val="24"/>
          <w:szCs w:val="24"/>
        </w:rPr>
      </w:pPr>
    </w:p>
    <w:p w14:paraId="7E246A4F" w14:textId="77777777" w:rsidR="00E31C95" w:rsidRDefault="00E31C95">
      <w:pPr>
        <w:pStyle w:val="NoSpacing"/>
        <w:spacing w:line="480" w:lineRule="auto"/>
        <w:rPr>
          <w:sz w:val="24"/>
          <w:szCs w:val="24"/>
        </w:rPr>
      </w:pPr>
    </w:p>
    <w:p w14:paraId="560F4E8F" w14:textId="77777777" w:rsidR="00E31C95" w:rsidRDefault="00E31C95">
      <w:pPr>
        <w:pStyle w:val="NoSpacing"/>
        <w:spacing w:line="480" w:lineRule="auto"/>
        <w:rPr>
          <w:sz w:val="24"/>
          <w:szCs w:val="24"/>
        </w:rPr>
      </w:pPr>
    </w:p>
    <w:p w14:paraId="2445B984" w14:textId="77777777" w:rsidR="00E31C95" w:rsidRDefault="00997517">
      <w:pPr>
        <w:pStyle w:val="NoSpacing"/>
        <w:spacing w:line="480" w:lineRule="auto"/>
        <w:rPr>
          <w:color w:val="333333"/>
          <w:sz w:val="24"/>
          <w:szCs w:val="24"/>
        </w:rPr>
      </w:pPr>
      <w:r>
        <w:rPr>
          <w:i/>
          <w:iCs/>
          <w:sz w:val="24"/>
          <w:szCs w:val="24"/>
        </w:rPr>
        <w:t>Figure 3.</w:t>
      </w:r>
      <w:r>
        <w:rPr>
          <w:sz w:val="24"/>
          <w:szCs w:val="24"/>
        </w:rPr>
        <w:t xml:space="preserve"> </w:t>
      </w:r>
      <w:bookmarkStart w:id="15" w:name="__DdeLink__939_1110414346"/>
      <w:r>
        <w:rPr>
          <w:sz w:val="24"/>
          <w:szCs w:val="24"/>
        </w:rPr>
        <w:t xml:space="preserve">The box-plots depict the error in mm of each above elbow amputee by effector. The mean </w:t>
      </w:r>
      <w:proofErr w:type="gramStart"/>
      <w:r>
        <w:rPr>
          <w:sz w:val="24"/>
          <w:szCs w:val="24"/>
        </w:rPr>
        <w:t>error of each control participant are</w:t>
      </w:r>
      <w:proofErr w:type="gramEnd"/>
      <w:r>
        <w:rPr>
          <w:sz w:val="24"/>
          <w:szCs w:val="24"/>
        </w:rPr>
        <w:t xml:space="preserve"> grouped under controls. The left and right </w:t>
      </w:r>
      <w:proofErr w:type="gramStart"/>
      <w:r>
        <w:rPr>
          <w:sz w:val="24"/>
          <w:szCs w:val="24"/>
        </w:rPr>
        <w:t>graph represent</w:t>
      </w:r>
      <w:proofErr w:type="gramEnd"/>
      <w:r>
        <w:rPr>
          <w:sz w:val="24"/>
          <w:szCs w:val="24"/>
        </w:rPr>
        <w:t xml:space="preserve"> scores before and after correction for calibration scores, respectively. </w:t>
      </w:r>
      <w:r>
        <w:rPr>
          <w:color w:val="333333"/>
          <w:sz w:val="24"/>
          <w:szCs w:val="24"/>
        </w:rPr>
        <w:t>The upper whisker extends from the hinge (75</w:t>
      </w:r>
      <w:r>
        <w:rPr>
          <w:color w:val="333333"/>
          <w:sz w:val="24"/>
          <w:szCs w:val="24"/>
          <w:vertAlign w:val="superscript"/>
        </w:rPr>
        <w:t>th</w:t>
      </w:r>
      <w:r>
        <w:rPr>
          <w:color w:val="333333"/>
          <w:sz w:val="24"/>
          <w:szCs w:val="24"/>
        </w:rPr>
        <w:t xml:space="preserve"> percentile) to the highest value that is within 1.5 * IQR of the hinge, where IQR is the inter-quartile range, or distance between the first and third quartiles. The lower whisker extends from the hinge (25</w:t>
      </w:r>
      <w:r>
        <w:rPr>
          <w:color w:val="333333"/>
          <w:sz w:val="24"/>
          <w:szCs w:val="24"/>
          <w:vertAlign w:val="superscript"/>
        </w:rPr>
        <w:t>th</w:t>
      </w:r>
      <w:r>
        <w:rPr>
          <w:color w:val="333333"/>
          <w:sz w:val="24"/>
          <w:szCs w:val="24"/>
        </w:rPr>
        <w:t xml:space="preserve"> percentile) to the lowest value within 1.5 * IQR of the hinge. Data beyond the end of the whiskers are outliers and plotted as points (as specified by </w:t>
      </w:r>
      <w:proofErr w:type="spellStart"/>
      <w:r>
        <w:rPr>
          <w:color w:val="333333"/>
          <w:sz w:val="24"/>
          <w:szCs w:val="24"/>
        </w:rPr>
        <w:t>Tukey</w:t>
      </w:r>
      <w:proofErr w:type="spellEnd"/>
      <w:r>
        <w:rPr>
          <w:color w:val="333333"/>
          <w:sz w:val="24"/>
          <w:szCs w:val="24"/>
        </w:rPr>
        <w:t>).</w:t>
      </w:r>
    </w:p>
    <w:bookmarkEnd w:id="15"/>
    <w:p w14:paraId="21EAB035" w14:textId="77777777" w:rsidR="00E31C95" w:rsidRDefault="00E31C95">
      <w:pPr>
        <w:pStyle w:val="NoSpacing"/>
        <w:spacing w:line="480" w:lineRule="auto"/>
        <w:rPr>
          <w:i/>
          <w:iCs/>
          <w:sz w:val="24"/>
          <w:szCs w:val="24"/>
        </w:rPr>
      </w:pPr>
    </w:p>
    <w:p w14:paraId="43769E05" w14:textId="77777777" w:rsidR="00E31C95" w:rsidRDefault="00E31C95">
      <w:pPr>
        <w:pStyle w:val="NoSpacing"/>
        <w:spacing w:line="480" w:lineRule="auto"/>
        <w:rPr>
          <w:i/>
          <w:iCs/>
          <w:sz w:val="24"/>
          <w:szCs w:val="24"/>
        </w:rPr>
      </w:pPr>
    </w:p>
    <w:p w14:paraId="38990B92" w14:textId="77777777" w:rsidR="00E31C95" w:rsidRDefault="00E31C95">
      <w:pPr>
        <w:pStyle w:val="NoSpacing"/>
        <w:spacing w:line="480" w:lineRule="auto"/>
        <w:rPr>
          <w:i/>
          <w:iCs/>
          <w:sz w:val="24"/>
          <w:szCs w:val="24"/>
        </w:rPr>
      </w:pPr>
    </w:p>
    <w:p w14:paraId="625DAD23" w14:textId="77777777" w:rsidR="00E31C95" w:rsidRDefault="00E31C95">
      <w:pPr>
        <w:pStyle w:val="NoSpacing"/>
        <w:spacing w:line="480" w:lineRule="auto"/>
        <w:rPr>
          <w:i/>
          <w:iCs/>
          <w:sz w:val="24"/>
          <w:szCs w:val="24"/>
        </w:rPr>
      </w:pPr>
    </w:p>
    <w:p w14:paraId="3EC81465" w14:textId="77777777" w:rsidR="00E31C95" w:rsidRDefault="00E31C95">
      <w:pPr>
        <w:pStyle w:val="NoSpacing"/>
        <w:spacing w:line="480" w:lineRule="auto"/>
        <w:rPr>
          <w:i/>
          <w:iCs/>
          <w:sz w:val="24"/>
          <w:szCs w:val="24"/>
        </w:rPr>
      </w:pPr>
    </w:p>
    <w:p w14:paraId="1CC34A20" w14:textId="77777777" w:rsidR="00E31C95" w:rsidRDefault="00E31C95">
      <w:pPr>
        <w:pStyle w:val="NoSpacing"/>
        <w:spacing w:line="480" w:lineRule="auto"/>
        <w:rPr>
          <w:i/>
          <w:iCs/>
          <w:sz w:val="24"/>
          <w:szCs w:val="24"/>
        </w:rPr>
      </w:pPr>
    </w:p>
    <w:p w14:paraId="0AFF6287" w14:textId="77777777" w:rsidR="00E31C95" w:rsidRDefault="00E31C95">
      <w:pPr>
        <w:pStyle w:val="NoSpacing"/>
        <w:spacing w:line="480" w:lineRule="auto"/>
        <w:rPr>
          <w:i/>
          <w:iCs/>
          <w:sz w:val="24"/>
          <w:szCs w:val="24"/>
        </w:rPr>
      </w:pPr>
    </w:p>
    <w:p w14:paraId="027391AA" w14:textId="77777777" w:rsidR="00E31C95" w:rsidRDefault="00E31C95">
      <w:pPr>
        <w:pStyle w:val="NoSpacing"/>
        <w:spacing w:line="480" w:lineRule="auto"/>
        <w:rPr>
          <w:i/>
          <w:iCs/>
          <w:sz w:val="24"/>
          <w:szCs w:val="24"/>
        </w:rPr>
      </w:pPr>
    </w:p>
    <w:p w14:paraId="26A7D836" w14:textId="77777777" w:rsidR="00997517" w:rsidRDefault="00997517">
      <w:pPr>
        <w:pStyle w:val="NoSpacing"/>
        <w:spacing w:line="480" w:lineRule="auto"/>
        <w:rPr>
          <w:i/>
          <w:iCs/>
          <w:sz w:val="24"/>
          <w:szCs w:val="24"/>
        </w:rPr>
      </w:pPr>
    </w:p>
    <w:p w14:paraId="101E64F7" w14:textId="77777777" w:rsidR="00997517" w:rsidRDefault="00997517">
      <w:pPr>
        <w:pStyle w:val="NoSpacing"/>
        <w:spacing w:line="480" w:lineRule="auto"/>
        <w:rPr>
          <w:i/>
          <w:iCs/>
          <w:sz w:val="24"/>
          <w:szCs w:val="24"/>
        </w:rPr>
      </w:pPr>
    </w:p>
    <w:p w14:paraId="79141DEF" w14:textId="77777777" w:rsidR="00997517" w:rsidRDefault="00997517">
      <w:pPr>
        <w:pStyle w:val="NoSpacing"/>
        <w:spacing w:line="480" w:lineRule="auto"/>
        <w:rPr>
          <w:i/>
          <w:iCs/>
          <w:sz w:val="24"/>
          <w:szCs w:val="24"/>
        </w:rPr>
      </w:pPr>
    </w:p>
    <w:p w14:paraId="13CD6199" w14:textId="77777777" w:rsidR="00997517" w:rsidRDefault="00997517">
      <w:pPr>
        <w:pStyle w:val="NoSpacing"/>
        <w:spacing w:line="480" w:lineRule="auto"/>
        <w:rPr>
          <w:i/>
          <w:iCs/>
          <w:sz w:val="24"/>
          <w:szCs w:val="24"/>
        </w:rPr>
      </w:pPr>
    </w:p>
    <w:p w14:paraId="4925E327" w14:textId="77777777" w:rsidR="00997517" w:rsidRDefault="00997517">
      <w:pPr>
        <w:pStyle w:val="NoSpacing"/>
        <w:spacing w:line="480" w:lineRule="auto"/>
        <w:rPr>
          <w:i/>
          <w:iCs/>
          <w:sz w:val="24"/>
          <w:szCs w:val="24"/>
        </w:rPr>
      </w:pPr>
    </w:p>
    <w:p w14:paraId="4D882E54" w14:textId="77777777" w:rsidR="00E31C95" w:rsidRDefault="00997517">
      <w:pPr>
        <w:pStyle w:val="NoSpacing"/>
        <w:spacing w:line="480" w:lineRule="auto"/>
        <w:rPr>
          <w:iCs/>
          <w:color w:val="333333"/>
          <w:sz w:val="24"/>
          <w:szCs w:val="24"/>
        </w:rPr>
      </w:pPr>
      <w:r>
        <w:rPr>
          <w:i/>
          <w:iCs/>
          <w:sz w:val="24"/>
          <w:szCs w:val="24"/>
          <w:rPrChange w:id="16" w:author="" w:date="1901-01-01T00:00:00Z">
            <w:rPr/>
          </w:rPrChange>
        </w:rPr>
        <w:lastRenderedPageBreak/>
        <w:t>Figure 4</w:t>
      </w:r>
      <w:r>
        <w:rPr>
          <w:sz w:val="24"/>
          <w:szCs w:val="24"/>
          <w:rPrChange w:id="17" w:author="" w:date="1901-01-01T00:00:00Z">
            <w:rPr/>
          </w:rPrChange>
        </w:rPr>
        <w:t>.</w:t>
      </w:r>
      <w:r>
        <w:rPr>
          <w:i/>
          <w:iCs/>
          <w:sz w:val="24"/>
          <w:szCs w:val="24"/>
          <w:rPrChange w:id="18" w:author="" w:date="1901-01-01T00:00:00Z">
            <w:rPr/>
          </w:rPrChange>
        </w:rPr>
        <w:t xml:space="preserve"> </w:t>
      </w:r>
      <w:r>
        <w:rPr>
          <w:sz w:val="24"/>
          <w:szCs w:val="24"/>
          <w:rPrChange w:id="19" w:author="" w:date="1901-01-01T00:00:00Z">
            <w:rPr/>
          </w:rPrChange>
        </w:rPr>
        <w:t xml:space="preserve">The box-plots depict the error in mm of each below elbow amputee by effector. The mean </w:t>
      </w:r>
      <w:proofErr w:type="gramStart"/>
      <w:r>
        <w:rPr>
          <w:sz w:val="24"/>
          <w:szCs w:val="24"/>
          <w:rPrChange w:id="20" w:author="" w:date="1901-01-01T00:00:00Z">
            <w:rPr/>
          </w:rPrChange>
        </w:rPr>
        <w:t>error of each control participant are</w:t>
      </w:r>
      <w:proofErr w:type="gramEnd"/>
      <w:r>
        <w:rPr>
          <w:sz w:val="24"/>
          <w:szCs w:val="24"/>
          <w:rPrChange w:id="21" w:author="" w:date="1901-01-01T00:00:00Z">
            <w:rPr/>
          </w:rPrChange>
        </w:rPr>
        <w:t xml:space="preserve"> grouped under controls. The left and right </w:t>
      </w:r>
      <w:proofErr w:type="gramStart"/>
      <w:r>
        <w:rPr>
          <w:sz w:val="24"/>
          <w:szCs w:val="24"/>
          <w:rPrChange w:id="22" w:author="" w:date="1901-01-01T00:00:00Z">
            <w:rPr/>
          </w:rPrChange>
        </w:rPr>
        <w:t>graph represent</w:t>
      </w:r>
      <w:proofErr w:type="gramEnd"/>
      <w:r>
        <w:rPr>
          <w:sz w:val="24"/>
          <w:szCs w:val="24"/>
          <w:rPrChange w:id="23" w:author="" w:date="1901-01-01T00:00:00Z">
            <w:rPr/>
          </w:rPrChange>
        </w:rPr>
        <w:t xml:space="preserve"> scores before and after correction for calibration scores, respectively. </w:t>
      </w:r>
      <w:r>
        <w:rPr>
          <w:iCs/>
          <w:color w:val="333333"/>
          <w:sz w:val="24"/>
          <w:szCs w:val="24"/>
        </w:rPr>
        <w:t>The upper whisker extends from the hinge (75</w:t>
      </w:r>
      <w:r>
        <w:rPr>
          <w:iCs/>
          <w:color w:val="333333"/>
          <w:sz w:val="24"/>
          <w:szCs w:val="24"/>
          <w:vertAlign w:val="superscript"/>
        </w:rPr>
        <w:t>th</w:t>
      </w:r>
      <w:r>
        <w:rPr>
          <w:iCs/>
          <w:color w:val="333333"/>
          <w:sz w:val="24"/>
          <w:szCs w:val="24"/>
        </w:rPr>
        <w:t xml:space="preserve"> percentile) to the highest value that is within 1.5 * IQR of the hinge, where IQR is the inter-quartile range, or distance between the first and third quartiles. The lower whisker extends from the hinge (25</w:t>
      </w:r>
      <w:r>
        <w:rPr>
          <w:iCs/>
          <w:color w:val="333333"/>
          <w:sz w:val="24"/>
          <w:szCs w:val="24"/>
          <w:vertAlign w:val="superscript"/>
        </w:rPr>
        <w:t>th</w:t>
      </w:r>
      <w:r>
        <w:rPr>
          <w:iCs/>
          <w:color w:val="333333"/>
          <w:sz w:val="24"/>
          <w:szCs w:val="24"/>
        </w:rPr>
        <w:t xml:space="preserve"> percentile) to the lowest value within 1.5 * IQR of the hinge. Data beyond the end of the whiskers are outliers and plotted as points (as specified by </w:t>
      </w:r>
      <w:proofErr w:type="spellStart"/>
      <w:r>
        <w:rPr>
          <w:iCs/>
          <w:color w:val="333333"/>
          <w:sz w:val="24"/>
          <w:szCs w:val="24"/>
        </w:rPr>
        <w:t>Tukey</w:t>
      </w:r>
      <w:proofErr w:type="spellEnd"/>
      <w:r>
        <w:rPr>
          <w:iCs/>
          <w:color w:val="333333"/>
          <w:sz w:val="24"/>
          <w:szCs w:val="24"/>
        </w:rPr>
        <w:t>).</w:t>
      </w:r>
    </w:p>
    <w:p w14:paraId="7C661A37" w14:textId="77777777" w:rsidR="00E31C95" w:rsidRDefault="00E31C95">
      <w:pPr>
        <w:pStyle w:val="NoSpacing"/>
        <w:spacing w:line="480" w:lineRule="auto"/>
      </w:pPr>
    </w:p>
    <w:p w14:paraId="740897AE" w14:textId="77777777" w:rsidR="00997517" w:rsidRDefault="00997517">
      <w:pPr>
        <w:pStyle w:val="NoSpacing"/>
        <w:spacing w:line="480" w:lineRule="auto"/>
      </w:pPr>
    </w:p>
    <w:p w14:paraId="08AFD70A" w14:textId="77777777" w:rsidR="00997517" w:rsidRDefault="00997517">
      <w:pPr>
        <w:pStyle w:val="NoSpacing"/>
        <w:spacing w:line="480" w:lineRule="auto"/>
      </w:pPr>
    </w:p>
    <w:p w14:paraId="5CD9529A" w14:textId="77777777" w:rsidR="00997517" w:rsidRDefault="00997517">
      <w:pPr>
        <w:pStyle w:val="NoSpacing"/>
        <w:spacing w:line="480" w:lineRule="auto"/>
      </w:pPr>
    </w:p>
    <w:p w14:paraId="1842D216" w14:textId="77777777" w:rsidR="00997517" w:rsidRDefault="00997517">
      <w:pPr>
        <w:pStyle w:val="NoSpacing"/>
        <w:spacing w:line="480" w:lineRule="auto"/>
      </w:pPr>
    </w:p>
    <w:p w14:paraId="56825E4C" w14:textId="77777777" w:rsidR="00997517" w:rsidRDefault="00997517">
      <w:pPr>
        <w:pStyle w:val="NoSpacing"/>
        <w:spacing w:line="480" w:lineRule="auto"/>
      </w:pPr>
    </w:p>
    <w:p w14:paraId="62686E50" w14:textId="77777777" w:rsidR="00997517" w:rsidRDefault="00997517">
      <w:pPr>
        <w:pStyle w:val="NoSpacing"/>
        <w:spacing w:line="480" w:lineRule="auto"/>
      </w:pPr>
    </w:p>
    <w:p w14:paraId="5B5CD1B2" w14:textId="77777777" w:rsidR="00997517" w:rsidRDefault="00997517">
      <w:pPr>
        <w:pStyle w:val="NoSpacing"/>
        <w:spacing w:line="480" w:lineRule="auto"/>
      </w:pPr>
    </w:p>
    <w:p w14:paraId="12E58351" w14:textId="77777777" w:rsidR="00997517" w:rsidRDefault="00997517">
      <w:pPr>
        <w:pStyle w:val="NoSpacing"/>
        <w:spacing w:line="480" w:lineRule="auto"/>
      </w:pPr>
    </w:p>
    <w:p w14:paraId="09EB7240" w14:textId="77777777" w:rsidR="00997517" w:rsidRDefault="00997517">
      <w:pPr>
        <w:pStyle w:val="NoSpacing"/>
        <w:spacing w:line="480" w:lineRule="auto"/>
      </w:pPr>
    </w:p>
    <w:p w14:paraId="288AC117" w14:textId="77777777" w:rsidR="00997517" w:rsidRDefault="00997517">
      <w:pPr>
        <w:pStyle w:val="NoSpacing"/>
        <w:spacing w:line="480" w:lineRule="auto"/>
      </w:pPr>
    </w:p>
    <w:p w14:paraId="6E1E5FE7" w14:textId="77777777" w:rsidR="00997517" w:rsidRDefault="00997517">
      <w:pPr>
        <w:pStyle w:val="NoSpacing"/>
        <w:spacing w:line="480" w:lineRule="auto"/>
      </w:pPr>
    </w:p>
    <w:p w14:paraId="1E5204E0" w14:textId="77777777" w:rsidR="00997517" w:rsidRDefault="00997517">
      <w:pPr>
        <w:pStyle w:val="NoSpacing"/>
        <w:spacing w:line="480" w:lineRule="auto"/>
      </w:pPr>
    </w:p>
    <w:p w14:paraId="4B91C4D7" w14:textId="77777777" w:rsidR="00997517" w:rsidRDefault="00997517">
      <w:pPr>
        <w:pStyle w:val="NoSpacing"/>
        <w:spacing w:line="480" w:lineRule="auto"/>
      </w:pPr>
    </w:p>
    <w:p w14:paraId="3239402D" w14:textId="77777777" w:rsidR="00997517" w:rsidRDefault="00997517">
      <w:pPr>
        <w:pStyle w:val="NoSpacing"/>
        <w:spacing w:line="480" w:lineRule="auto"/>
      </w:pPr>
    </w:p>
    <w:p w14:paraId="595FD08B" w14:textId="77777777" w:rsidR="00997517" w:rsidRDefault="00997517">
      <w:pPr>
        <w:pStyle w:val="NoSpacing"/>
        <w:spacing w:line="480" w:lineRule="auto"/>
      </w:pPr>
    </w:p>
    <w:p w14:paraId="4BD0484D" w14:textId="77777777" w:rsidR="00997517" w:rsidRDefault="00997517">
      <w:pPr>
        <w:pStyle w:val="NoSpacing"/>
        <w:spacing w:line="480" w:lineRule="auto"/>
      </w:pPr>
    </w:p>
    <w:p w14:paraId="107289B8" w14:textId="77777777" w:rsidR="00997517" w:rsidRDefault="00997517">
      <w:pPr>
        <w:pStyle w:val="NoSpacing"/>
        <w:spacing w:line="480" w:lineRule="auto"/>
      </w:pPr>
      <w:bookmarkStart w:id="24" w:name="_GoBack"/>
      <w:bookmarkEnd w:id="24"/>
    </w:p>
    <w:tbl>
      <w:tblPr>
        <w:tblW w:w="9360"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897"/>
        <w:gridCol w:w="541"/>
        <w:gridCol w:w="897"/>
        <w:gridCol w:w="1361"/>
        <w:gridCol w:w="2428"/>
        <w:gridCol w:w="1160"/>
        <w:gridCol w:w="541"/>
        <w:gridCol w:w="494"/>
        <w:gridCol w:w="1041"/>
      </w:tblGrid>
      <w:tr w:rsidR="00E31C95" w14:paraId="403756FA" w14:textId="77777777">
        <w:tc>
          <w:tcPr>
            <w:tcW w:w="897" w:type="dxa"/>
            <w:tcBorders>
              <w:top w:val="single" w:sz="2" w:space="0" w:color="000000"/>
              <w:left w:val="single" w:sz="2" w:space="0" w:color="000000"/>
              <w:bottom w:val="single" w:sz="2" w:space="0" w:color="000000"/>
              <w:right w:val="nil"/>
            </w:tcBorders>
            <w:shd w:val="clear" w:color="auto" w:fill="auto"/>
            <w:tcMar>
              <w:left w:w="54" w:type="dxa"/>
            </w:tcMar>
          </w:tcPr>
          <w:p w14:paraId="1519FFDC" w14:textId="77777777" w:rsidR="00E31C95" w:rsidRDefault="00997517">
            <w:pPr>
              <w:pStyle w:val="TableContents"/>
              <w:rPr>
                <w:b/>
                <w:bCs/>
              </w:rPr>
            </w:pPr>
            <w:r>
              <w:rPr>
                <w:b/>
                <w:bCs/>
              </w:rPr>
              <w:lastRenderedPageBreak/>
              <w:t>Subject</w:t>
            </w:r>
          </w:p>
        </w:tc>
        <w:tc>
          <w:tcPr>
            <w:tcW w:w="541" w:type="dxa"/>
            <w:tcBorders>
              <w:top w:val="single" w:sz="2" w:space="0" w:color="000000"/>
              <w:left w:val="single" w:sz="2" w:space="0" w:color="000000"/>
              <w:bottom w:val="single" w:sz="2" w:space="0" w:color="000000"/>
              <w:right w:val="nil"/>
            </w:tcBorders>
            <w:shd w:val="clear" w:color="auto" w:fill="auto"/>
            <w:tcMar>
              <w:left w:w="54" w:type="dxa"/>
            </w:tcMar>
          </w:tcPr>
          <w:p w14:paraId="21794E40" w14:textId="77777777" w:rsidR="00E31C95" w:rsidRDefault="00997517">
            <w:pPr>
              <w:pStyle w:val="TableContents"/>
              <w:rPr>
                <w:b/>
                <w:bCs/>
              </w:rPr>
            </w:pPr>
            <w:r>
              <w:rPr>
                <w:b/>
                <w:bCs/>
              </w:rPr>
              <w:t>Age</w:t>
            </w:r>
          </w:p>
        </w:tc>
        <w:tc>
          <w:tcPr>
            <w:tcW w:w="897" w:type="dxa"/>
            <w:tcBorders>
              <w:top w:val="single" w:sz="2" w:space="0" w:color="000000"/>
              <w:left w:val="single" w:sz="2" w:space="0" w:color="000000"/>
              <w:bottom w:val="single" w:sz="2" w:space="0" w:color="000000"/>
              <w:right w:val="nil"/>
            </w:tcBorders>
            <w:shd w:val="clear" w:color="auto" w:fill="auto"/>
            <w:tcMar>
              <w:left w:w="54" w:type="dxa"/>
            </w:tcMar>
          </w:tcPr>
          <w:p w14:paraId="45BBB0FC" w14:textId="77777777" w:rsidR="00E31C95" w:rsidRDefault="00997517">
            <w:pPr>
              <w:pStyle w:val="TableContents"/>
              <w:rPr>
                <w:b/>
                <w:bCs/>
              </w:rPr>
            </w:pPr>
            <w:r>
              <w:rPr>
                <w:b/>
                <w:bCs/>
              </w:rPr>
              <w:t>Gender</w:t>
            </w:r>
          </w:p>
        </w:tc>
        <w:tc>
          <w:tcPr>
            <w:tcW w:w="1361" w:type="dxa"/>
            <w:tcBorders>
              <w:top w:val="single" w:sz="2" w:space="0" w:color="000000"/>
              <w:left w:val="single" w:sz="2" w:space="0" w:color="000000"/>
              <w:bottom w:val="single" w:sz="2" w:space="0" w:color="000000"/>
              <w:right w:val="nil"/>
            </w:tcBorders>
            <w:shd w:val="clear" w:color="auto" w:fill="auto"/>
            <w:tcMar>
              <w:left w:w="54" w:type="dxa"/>
            </w:tcMar>
          </w:tcPr>
          <w:p w14:paraId="4C81952E" w14:textId="77777777" w:rsidR="00E31C95" w:rsidRDefault="00997517">
            <w:pPr>
              <w:pStyle w:val="TableContents"/>
              <w:rPr>
                <w:b/>
                <w:bCs/>
              </w:rPr>
            </w:pPr>
            <w:r>
              <w:rPr>
                <w:b/>
                <w:bCs/>
              </w:rPr>
              <w:t>Amputation</w:t>
            </w:r>
          </w:p>
        </w:tc>
        <w:tc>
          <w:tcPr>
            <w:tcW w:w="2428" w:type="dxa"/>
            <w:tcBorders>
              <w:top w:val="single" w:sz="2" w:space="0" w:color="000000"/>
              <w:left w:val="single" w:sz="2" w:space="0" w:color="000000"/>
              <w:bottom w:val="single" w:sz="2" w:space="0" w:color="000000"/>
              <w:right w:val="nil"/>
            </w:tcBorders>
            <w:shd w:val="clear" w:color="auto" w:fill="auto"/>
            <w:tcMar>
              <w:left w:w="54" w:type="dxa"/>
            </w:tcMar>
          </w:tcPr>
          <w:p w14:paraId="2244D330" w14:textId="77777777" w:rsidR="00E31C95" w:rsidRDefault="00997517">
            <w:pPr>
              <w:pStyle w:val="TableContents"/>
              <w:rPr>
                <w:b/>
                <w:bCs/>
              </w:rPr>
            </w:pPr>
            <w:r>
              <w:rPr>
                <w:b/>
                <w:bCs/>
              </w:rPr>
              <w:t>Effectors Used: (Calibration Mean Error)</w:t>
            </w:r>
          </w:p>
        </w:tc>
        <w:tc>
          <w:tcPr>
            <w:tcW w:w="1160" w:type="dxa"/>
            <w:tcBorders>
              <w:top w:val="single" w:sz="2" w:space="0" w:color="000000"/>
              <w:left w:val="single" w:sz="2" w:space="0" w:color="000000"/>
              <w:bottom w:val="single" w:sz="2" w:space="0" w:color="000000"/>
              <w:right w:val="nil"/>
            </w:tcBorders>
            <w:shd w:val="clear" w:color="auto" w:fill="auto"/>
            <w:tcMar>
              <w:left w:w="54" w:type="dxa"/>
            </w:tcMar>
          </w:tcPr>
          <w:p w14:paraId="4566AB3C" w14:textId="77777777" w:rsidR="00E31C95" w:rsidRDefault="00E31C95">
            <w:pPr>
              <w:pStyle w:val="TableContents"/>
            </w:pPr>
          </w:p>
        </w:tc>
        <w:tc>
          <w:tcPr>
            <w:tcW w:w="541" w:type="dxa"/>
            <w:tcBorders>
              <w:top w:val="single" w:sz="2" w:space="0" w:color="000000"/>
              <w:left w:val="single" w:sz="2" w:space="0" w:color="000000"/>
              <w:bottom w:val="single" w:sz="2" w:space="0" w:color="000000"/>
              <w:right w:val="nil"/>
            </w:tcBorders>
            <w:shd w:val="clear" w:color="auto" w:fill="auto"/>
            <w:tcMar>
              <w:left w:w="54" w:type="dxa"/>
            </w:tcMar>
          </w:tcPr>
          <w:p w14:paraId="0EC3EBA0" w14:textId="77777777" w:rsidR="00E31C95" w:rsidRDefault="00E31C95">
            <w:pPr>
              <w:pStyle w:val="TableContents"/>
            </w:pPr>
          </w:p>
        </w:tc>
        <w:tc>
          <w:tcPr>
            <w:tcW w:w="494" w:type="dxa"/>
            <w:tcBorders>
              <w:top w:val="single" w:sz="2" w:space="0" w:color="000000"/>
              <w:left w:val="single" w:sz="2" w:space="0" w:color="000000"/>
              <w:bottom w:val="single" w:sz="2" w:space="0" w:color="000000"/>
              <w:right w:val="nil"/>
            </w:tcBorders>
            <w:shd w:val="clear" w:color="auto" w:fill="auto"/>
            <w:tcMar>
              <w:left w:w="54" w:type="dxa"/>
            </w:tcMar>
          </w:tcPr>
          <w:p w14:paraId="0D330FE7" w14:textId="77777777" w:rsidR="00E31C95" w:rsidRDefault="00E31C95">
            <w:pPr>
              <w:pStyle w:val="TableContents"/>
            </w:pPr>
          </w:p>
        </w:tc>
        <w:tc>
          <w:tcPr>
            <w:tcW w:w="104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AF5BBEC" w14:textId="77777777" w:rsidR="00E31C95" w:rsidRDefault="00E31C95">
            <w:pPr>
              <w:pStyle w:val="TableContents"/>
            </w:pPr>
          </w:p>
        </w:tc>
      </w:tr>
      <w:tr w:rsidR="00E31C95" w14:paraId="4F6D2B8F" w14:textId="77777777">
        <w:tc>
          <w:tcPr>
            <w:tcW w:w="897" w:type="dxa"/>
            <w:tcBorders>
              <w:top w:val="nil"/>
              <w:left w:val="single" w:sz="2" w:space="0" w:color="000000"/>
              <w:bottom w:val="single" w:sz="2" w:space="0" w:color="000000"/>
              <w:right w:val="nil"/>
            </w:tcBorders>
            <w:shd w:val="clear" w:color="auto" w:fill="auto"/>
            <w:tcMar>
              <w:left w:w="54" w:type="dxa"/>
            </w:tcMar>
          </w:tcPr>
          <w:p w14:paraId="2610939B" w14:textId="77777777" w:rsidR="00E31C95" w:rsidRDefault="00997517">
            <w:pPr>
              <w:pStyle w:val="TableContents"/>
            </w:pPr>
            <w:r>
              <w:t>A01</w:t>
            </w:r>
          </w:p>
        </w:tc>
        <w:tc>
          <w:tcPr>
            <w:tcW w:w="541" w:type="dxa"/>
            <w:tcBorders>
              <w:top w:val="nil"/>
              <w:left w:val="single" w:sz="2" w:space="0" w:color="000000"/>
              <w:bottom w:val="single" w:sz="2" w:space="0" w:color="000000"/>
              <w:right w:val="nil"/>
            </w:tcBorders>
            <w:shd w:val="clear" w:color="auto" w:fill="auto"/>
            <w:tcMar>
              <w:left w:w="54" w:type="dxa"/>
            </w:tcMar>
          </w:tcPr>
          <w:p w14:paraId="64FB7287" w14:textId="77777777" w:rsidR="00E31C95" w:rsidRDefault="00997517">
            <w:pPr>
              <w:pStyle w:val="TableContents"/>
            </w:pPr>
            <w:r>
              <w:t>41</w:t>
            </w:r>
          </w:p>
        </w:tc>
        <w:tc>
          <w:tcPr>
            <w:tcW w:w="897" w:type="dxa"/>
            <w:tcBorders>
              <w:top w:val="nil"/>
              <w:left w:val="single" w:sz="2" w:space="0" w:color="000000"/>
              <w:bottom w:val="single" w:sz="2" w:space="0" w:color="000000"/>
              <w:right w:val="nil"/>
            </w:tcBorders>
            <w:shd w:val="clear" w:color="auto" w:fill="auto"/>
            <w:tcMar>
              <w:left w:w="54" w:type="dxa"/>
            </w:tcMar>
          </w:tcPr>
          <w:p w14:paraId="1D65A15A" w14:textId="77777777" w:rsidR="00E31C95" w:rsidRDefault="00997517">
            <w:pPr>
              <w:pStyle w:val="TableContents"/>
            </w:pPr>
            <w:r>
              <w:t>Male</w:t>
            </w:r>
          </w:p>
        </w:tc>
        <w:tc>
          <w:tcPr>
            <w:tcW w:w="1361" w:type="dxa"/>
            <w:tcBorders>
              <w:top w:val="nil"/>
              <w:left w:val="single" w:sz="2" w:space="0" w:color="000000"/>
              <w:bottom w:val="single" w:sz="2" w:space="0" w:color="000000"/>
              <w:right w:val="nil"/>
            </w:tcBorders>
            <w:shd w:val="clear" w:color="auto" w:fill="auto"/>
            <w:tcMar>
              <w:left w:w="54" w:type="dxa"/>
            </w:tcMar>
          </w:tcPr>
          <w:p w14:paraId="5EEBBA48" w14:textId="77777777" w:rsidR="00E31C95" w:rsidRDefault="00E31C95">
            <w:pPr>
              <w:pStyle w:val="TableContents"/>
            </w:pPr>
          </w:p>
        </w:tc>
        <w:tc>
          <w:tcPr>
            <w:tcW w:w="2428" w:type="dxa"/>
            <w:tcBorders>
              <w:top w:val="nil"/>
              <w:left w:val="single" w:sz="2" w:space="0" w:color="000000"/>
              <w:bottom w:val="single" w:sz="2" w:space="0" w:color="000000"/>
              <w:right w:val="nil"/>
            </w:tcBorders>
            <w:shd w:val="clear" w:color="auto" w:fill="auto"/>
            <w:tcMar>
              <w:left w:w="54" w:type="dxa"/>
            </w:tcMar>
          </w:tcPr>
          <w:p w14:paraId="14564C07" w14:textId="77777777" w:rsidR="00E31C95" w:rsidRDefault="00997517">
            <w:pPr>
              <w:pStyle w:val="TableContents"/>
            </w:pPr>
            <w:r>
              <w:t>Left Hand: (.40mm)</w:t>
            </w:r>
          </w:p>
          <w:p w14:paraId="4DAF6349" w14:textId="77777777" w:rsidR="00E31C95" w:rsidRDefault="00997517">
            <w:pPr>
              <w:pStyle w:val="TableContents"/>
            </w:pPr>
            <w:r>
              <w:t>Mouth: (.40mm)</w:t>
            </w:r>
          </w:p>
        </w:tc>
        <w:tc>
          <w:tcPr>
            <w:tcW w:w="1160" w:type="dxa"/>
            <w:tcBorders>
              <w:top w:val="nil"/>
              <w:left w:val="single" w:sz="2" w:space="0" w:color="000000"/>
              <w:bottom w:val="single" w:sz="2" w:space="0" w:color="000000"/>
              <w:right w:val="nil"/>
            </w:tcBorders>
            <w:shd w:val="clear" w:color="auto" w:fill="auto"/>
            <w:tcMar>
              <w:left w:w="54" w:type="dxa"/>
            </w:tcMar>
          </w:tcPr>
          <w:p w14:paraId="5C80D0F1" w14:textId="77777777" w:rsidR="00E31C95" w:rsidRDefault="00E31C95">
            <w:pPr>
              <w:pStyle w:val="TableContents"/>
            </w:pPr>
          </w:p>
        </w:tc>
        <w:tc>
          <w:tcPr>
            <w:tcW w:w="541" w:type="dxa"/>
            <w:tcBorders>
              <w:top w:val="nil"/>
              <w:left w:val="single" w:sz="2" w:space="0" w:color="000000"/>
              <w:bottom w:val="single" w:sz="2" w:space="0" w:color="000000"/>
              <w:right w:val="nil"/>
            </w:tcBorders>
            <w:shd w:val="clear" w:color="auto" w:fill="auto"/>
            <w:tcMar>
              <w:left w:w="54" w:type="dxa"/>
            </w:tcMar>
          </w:tcPr>
          <w:p w14:paraId="54DC9D31" w14:textId="77777777" w:rsidR="00E31C95" w:rsidRDefault="00E31C95">
            <w:pPr>
              <w:pStyle w:val="TableContents"/>
            </w:pPr>
          </w:p>
        </w:tc>
        <w:tc>
          <w:tcPr>
            <w:tcW w:w="494" w:type="dxa"/>
            <w:tcBorders>
              <w:top w:val="nil"/>
              <w:left w:val="single" w:sz="2" w:space="0" w:color="000000"/>
              <w:bottom w:val="single" w:sz="2" w:space="0" w:color="000000"/>
              <w:right w:val="nil"/>
            </w:tcBorders>
            <w:shd w:val="clear" w:color="auto" w:fill="auto"/>
            <w:tcMar>
              <w:left w:w="54" w:type="dxa"/>
            </w:tcMar>
          </w:tcPr>
          <w:p w14:paraId="2E87535E" w14:textId="77777777" w:rsidR="00E31C95" w:rsidRDefault="00E31C95">
            <w:pPr>
              <w:pStyle w:val="TableContents"/>
            </w:pPr>
          </w:p>
        </w:tc>
        <w:tc>
          <w:tcPr>
            <w:tcW w:w="1041" w:type="dxa"/>
            <w:tcBorders>
              <w:top w:val="nil"/>
              <w:left w:val="single" w:sz="2" w:space="0" w:color="000000"/>
              <w:bottom w:val="single" w:sz="2" w:space="0" w:color="000000"/>
              <w:right w:val="single" w:sz="2" w:space="0" w:color="000000"/>
            </w:tcBorders>
            <w:shd w:val="clear" w:color="auto" w:fill="auto"/>
            <w:tcMar>
              <w:left w:w="54" w:type="dxa"/>
            </w:tcMar>
          </w:tcPr>
          <w:p w14:paraId="18960C93" w14:textId="77777777" w:rsidR="00E31C95" w:rsidRDefault="00E31C95">
            <w:pPr>
              <w:pStyle w:val="TableContents"/>
            </w:pPr>
          </w:p>
        </w:tc>
      </w:tr>
      <w:tr w:rsidR="00E31C95" w14:paraId="5D1CDA53" w14:textId="77777777">
        <w:tc>
          <w:tcPr>
            <w:tcW w:w="897" w:type="dxa"/>
            <w:tcBorders>
              <w:top w:val="nil"/>
              <w:left w:val="single" w:sz="2" w:space="0" w:color="000000"/>
              <w:bottom w:val="single" w:sz="2" w:space="0" w:color="000000"/>
              <w:right w:val="nil"/>
            </w:tcBorders>
            <w:shd w:val="clear" w:color="auto" w:fill="auto"/>
            <w:tcMar>
              <w:left w:w="54" w:type="dxa"/>
            </w:tcMar>
          </w:tcPr>
          <w:p w14:paraId="2A2CE3B8" w14:textId="77777777" w:rsidR="00E31C95" w:rsidRDefault="00997517">
            <w:pPr>
              <w:pStyle w:val="TableContents"/>
            </w:pPr>
            <w:r>
              <w:t>A02</w:t>
            </w:r>
          </w:p>
        </w:tc>
        <w:tc>
          <w:tcPr>
            <w:tcW w:w="541" w:type="dxa"/>
            <w:tcBorders>
              <w:top w:val="nil"/>
              <w:left w:val="single" w:sz="2" w:space="0" w:color="000000"/>
              <w:bottom w:val="single" w:sz="2" w:space="0" w:color="000000"/>
              <w:right w:val="nil"/>
            </w:tcBorders>
            <w:shd w:val="clear" w:color="auto" w:fill="auto"/>
            <w:tcMar>
              <w:left w:w="54" w:type="dxa"/>
            </w:tcMar>
          </w:tcPr>
          <w:p w14:paraId="1728CA5C" w14:textId="77777777" w:rsidR="00E31C95" w:rsidRDefault="00997517">
            <w:pPr>
              <w:pStyle w:val="TableContents"/>
            </w:pPr>
            <w:r>
              <w:t>62</w:t>
            </w:r>
          </w:p>
        </w:tc>
        <w:tc>
          <w:tcPr>
            <w:tcW w:w="897" w:type="dxa"/>
            <w:tcBorders>
              <w:top w:val="nil"/>
              <w:left w:val="single" w:sz="2" w:space="0" w:color="000000"/>
              <w:bottom w:val="single" w:sz="2" w:space="0" w:color="000000"/>
              <w:right w:val="nil"/>
            </w:tcBorders>
            <w:shd w:val="clear" w:color="auto" w:fill="auto"/>
            <w:tcMar>
              <w:left w:w="54" w:type="dxa"/>
            </w:tcMar>
          </w:tcPr>
          <w:p w14:paraId="12E7EDF6" w14:textId="77777777" w:rsidR="00E31C95" w:rsidRDefault="00997517">
            <w:pPr>
              <w:pStyle w:val="TableContents"/>
            </w:pPr>
            <w:r>
              <w:t>Male</w:t>
            </w:r>
          </w:p>
        </w:tc>
        <w:tc>
          <w:tcPr>
            <w:tcW w:w="1361" w:type="dxa"/>
            <w:tcBorders>
              <w:top w:val="nil"/>
              <w:left w:val="single" w:sz="2" w:space="0" w:color="000000"/>
              <w:bottom w:val="single" w:sz="2" w:space="0" w:color="000000"/>
              <w:right w:val="nil"/>
            </w:tcBorders>
            <w:shd w:val="clear" w:color="auto" w:fill="auto"/>
            <w:tcMar>
              <w:left w:w="54" w:type="dxa"/>
            </w:tcMar>
          </w:tcPr>
          <w:p w14:paraId="66A0B53B" w14:textId="77777777" w:rsidR="00E31C95" w:rsidRDefault="00E31C95">
            <w:pPr>
              <w:pStyle w:val="TableContents"/>
            </w:pPr>
          </w:p>
        </w:tc>
        <w:tc>
          <w:tcPr>
            <w:tcW w:w="2428" w:type="dxa"/>
            <w:tcBorders>
              <w:top w:val="nil"/>
              <w:left w:val="single" w:sz="2" w:space="0" w:color="000000"/>
              <w:bottom w:val="single" w:sz="2" w:space="0" w:color="000000"/>
              <w:right w:val="nil"/>
            </w:tcBorders>
            <w:shd w:val="clear" w:color="auto" w:fill="auto"/>
            <w:tcMar>
              <w:left w:w="54" w:type="dxa"/>
            </w:tcMar>
          </w:tcPr>
          <w:p w14:paraId="3E55817C" w14:textId="77777777" w:rsidR="00E31C95" w:rsidRDefault="00997517">
            <w:pPr>
              <w:pStyle w:val="TableContents"/>
            </w:pPr>
            <w:r>
              <w:t>Left Hand: (0mm)</w:t>
            </w:r>
          </w:p>
          <w:p w14:paraId="71553ED8" w14:textId="77777777" w:rsidR="00E31C95" w:rsidRDefault="00997517">
            <w:pPr>
              <w:pStyle w:val="TableContents"/>
            </w:pPr>
            <w:r>
              <w:t>Mouth: (.25mm)</w:t>
            </w:r>
          </w:p>
        </w:tc>
        <w:tc>
          <w:tcPr>
            <w:tcW w:w="1160" w:type="dxa"/>
            <w:tcBorders>
              <w:top w:val="nil"/>
              <w:left w:val="single" w:sz="2" w:space="0" w:color="000000"/>
              <w:bottom w:val="single" w:sz="2" w:space="0" w:color="000000"/>
              <w:right w:val="nil"/>
            </w:tcBorders>
            <w:shd w:val="clear" w:color="auto" w:fill="auto"/>
            <w:tcMar>
              <w:left w:w="54" w:type="dxa"/>
            </w:tcMar>
          </w:tcPr>
          <w:p w14:paraId="6E58EBA3" w14:textId="77777777" w:rsidR="00E31C95" w:rsidRDefault="00E31C95">
            <w:pPr>
              <w:pStyle w:val="TableContents"/>
            </w:pPr>
          </w:p>
        </w:tc>
        <w:tc>
          <w:tcPr>
            <w:tcW w:w="541" w:type="dxa"/>
            <w:tcBorders>
              <w:top w:val="nil"/>
              <w:left w:val="single" w:sz="2" w:space="0" w:color="000000"/>
              <w:bottom w:val="single" w:sz="2" w:space="0" w:color="000000"/>
              <w:right w:val="nil"/>
            </w:tcBorders>
            <w:shd w:val="clear" w:color="auto" w:fill="auto"/>
            <w:tcMar>
              <w:left w:w="54" w:type="dxa"/>
            </w:tcMar>
          </w:tcPr>
          <w:p w14:paraId="6454C021" w14:textId="77777777" w:rsidR="00E31C95" w:rsidRDefault="00E31C95">
            <w:pPr>
              <w:pStyle w:val="TableContents"/>
            </w:pPr>
          </w:p>
        </w:tc>
        <w:tc>
          <w:tcPr>
            <w:tcW w:w="494" w:type="dxa"/>
            <w:tcBorders>
              <w:top w:val="nil"/>
              <w:left w:val="single" w:sz="2" w:space="0" w:color="000000"/>
              <w:bottom w:val="single" w:sz="2" w:space="0" w:color="000000"/>
              <w:right w:val="nil"/>
            </w:tcBorders>
            <w:shd w:val="clear" w:color="auto" w:fill="auto"/>
            <w:tcMar>
              <w:left w:w="54" w:type="dxa"/>
            </w:tcMar>
          </w:tcPr>
          <w:p w14:paraId="225B8BD4" w14:textId="77777777" w:rsidR="00E31C95" w:rsidRDefault="00E31C95">
            <w:pPr>
              <w:pStyle w:val="TableContents"/>
            </w:pPr>
          </w:p>
        </w:tc>
        <w:tc>
          <w:tcPr>
            <w:tcW w:w="1041" w:type="dxa"/>
            <w:tcBorders>
              <w:top w:val="nil"/>
              <w:left w:val="single" w:sz="2" w:space="0" w:color="000000"/>
              <w:bottom w:val="single" w:sz="2" w:space="0" w:color="000000"/>
              <w:right w:val="single" w:sz="2" w:space="0" w:color="000000"/>
            </w:tcBorders>
            <w:shd w:val="clear" w:color="auto" w:fill="auto"/>
            <w:tcMar>
              <w:left w:w="54" w:type="dxa"/>
            </w:tcMar>
          </w:tcPr>
          <w:p w14:paraId="2D1015B0" w14:textId="77777777" w:rsidR="00E31C95" w:rsidRDefault="00E31C95">
            <w:pPr>
              <w:pStyle w:val="TableContents"/>
            </w:pPr>
          </w:p>
        </w:tc>
      </w:tr>
      <w:tr w:rsidR="00E31C95" w14:paraId="06635F36" w14:textId="77777777">
        <w:tc>
          <w:tcPr>
            <w:tcW w:w="897" w:type="dxa"/>
            <w:tcBorders>
              <w:top w:val="nil"/>
              <w:left w:val="single" w:sz="2" w:space="0" w:color="000000"/>
              <w:bottom w:val="single" w:sz="2" w:space="0" w:color="000000"/>
              <w:right w:val="nil"/>
            </w:tcBorders>
            <w:shd w:val="clear" w:color="auto" w:fill="auto"/>
            <w:tcMar>
              <w:left w:w="54" w:type="dxa"/>
            </w:tcMar>
          </w:tcPr>
          <w:p w14:paraId="36F096BE" w14:textId="77777777" w:rsidR="00E31C95" w:rsidRDefault="00997517">
            <w:pPr>
              <w:pStyle w:val="TableContents"/>
            </w:pPr>
            <w:r>
              <w:t>A03</w:t>
            </w:r>
          </w:p>
        </w:tc>
        <w:tc>
          <w:tcPr>
            <w:tcW w:w="541" w:type="dxa"/>
            <w:tcBorders>
              <w:top w:val="nil"/>
              <w:left w:val="single" w:sz="2" w:space="0" w:color="000000"/>
              <w:bottom w:val="single" w:sz="2" w:space="0" w:color="000000"/>
              <w:right w:val="nil"/>
            </w:tcBorders>
            <w:shd w:val="clear" w:color="auto" w:fill="auto"/>
            <w:tcMar>
              <w:left w:w="54" w:type="dxa"/>
            </w:tcMar>
          </w:tcPr>
          <w:p w14:paraId="46D3C2C7" w14:textId="77777777" w:rsidR="00E31C95" w:rsidRDefault="00997517">
            <w:pPr>
              <w:pStyle w:val="TableContents"/>
            </w:pPr>
            <w:r>
              <w:t>47</w:t>
            </w:r>
          </w:p>
        </w:tc>
        <w:tc>
          <w:tcPr>
            <w:tcW w:w="897" w:type="dxa"/>
            <w:tcBorders>
              <w:top w:val="nil"/>
              <w:left w:val="single" w:sz="2" w:space="0" w:color="000000"/>
              <w:bottom w:val="single" w:sz="2" w:space="0" w:color="000000"/>
              <w:right w:val="nil"/>
            </w:tcBorders>
            <w:shd w:val="clear" w:color="auto" w:fill="auto"/>
            <w:tcMar>
              <w:left w:w="54" w:type="dxa"/>
            </w:tcMar>
          </w:tcPr>
          <w:p w14:paraId="44E41845" w14:textId="77777777" w:rsidR="00E31C95" w:rsidRDefault="00997517">
            <w:pPr>
              <w:pStyle w:val="TableContents"/>
            </w:pPr>
            <w:r>
              <w:t>Female</w:t>
            </w:r>
          </w:p>
        </w:tc>
        <w:tc>
          <w:tcPr>
            <w:tcW w:w="1361" w:type="dxa"/>
            <w:tcBorders>
              <w:top w:val="nil"/>
              <w:left w:val="single" w:sz="2" w:space="0" w:color="000000"/>
              <w:bottom w:val="single" w:sz="2" w:space="0" w:color="000000"/>
              <w:right w:val="nil"/>
            </w:tcBorders>
            <w:shd w:val="clear" w:color="auto" w:fill="auto"/>
            <w:tcMar>
              <w:left w:w="54" w:type="dxa"/>
            </w:tcMar>
          </w:tcPr>
          <w:p w14:paraId="7D83EFF2" w14:textId="77777777" w:rsidR="00E31C95" w:rsidRDefault="00E31C95">
            <w:pPr>
              <w:pStyle w:val="TableContents"/>
            </w:pPr>
          </w:p>
        </w:tc>
        <w:tc>
          <w:tcPr>
            <w:tcW w:w="2428" w:type="dxa"/>
            <w:tcBorders>
              <w:top w:val="nil"/>
              <w:left w:val="single" w:sz="2" w:space="0" w:color="000000"/>
              <w:bottom w:val="single" w:sz="2" w:space="0" w:color="000000"/>
              <w:right w:val="nil"/>
            </w:tcBorders>
            <w:shd w:val="clear" w:color="auto" w:fill="auto"/>
            <w:tcMar>
              <w:left w:w="54" w:type="dxa"/>
            </w:tcMar>
          </w:tcPr>
          <w:p w14:paraId="499911CC" w14:textId="77777777" w:rsidR="00E31C95" w:rsidRDefault="00997517">
            <w:pPr>
              <w:pStyle w:val="TableContents"/>
            </w:pPr>
            <w:r>
              <w:t>Left Hand: (0mm)</w:t>
            </w:r>
          </w:p>
          <w:p w14:paraId="104C94C1" w14:textId="77777777" w:rsidR="00E31C95" w:rsidRDefault="00997517">
            <w:pPr>
              <w:pStyle w:val="TableContents"/>
            </w:pPr>
            <w:r>
              <w:t>Right Prosthesis: (.1mm)</w:t>
            </w:r>
          </w:p>
        </w:tc>
        <w:tc>
          <w:tcPr>
            <w:tcW w:w="1160" w:type="dxa"/>
            <w:tcBorders>
              <w:top w:val="nil"/>
              <w:left w:val="single" w:sz="2" w:space="0" w:color="000000"/>
              <w:bottom w:val="single" w:sz="2" w:space="0" w:color="000000"/>
              <w:right w:val="nil"/>
            </w:tcBorders>
            <w:shd w:val="clear" w:color="auto" w:fill="auto"/>
            <w:tcMar>
              <w:left w:w="54" w:type="dxa"/>
            </w:tcMar>
          </w:tcPr>
          <w:p w14:paraId="64F37B31" w14:textId="77777777" w:rsidR="00E31C95" w:rsidRDefault="00E31C95">
            <w:pPr>
              <w:pStyle w:val="TableContents"/>
            </w:pPr>
          </w:p>
        </w:tc>
        <w:tc>
          <w:tcPr>
            <w:tcW w:w="541" w:type="dxa"/>
            <w:tcBorders>
              <w:top w:val="nil"/>
              <w:left w:val="single" w:sz="2" w:space="0" w:color="000000"/>
              <w:bottom w:val="single" w:sz="2" w:space="0" w:color="000000"/>
              <w:right w:val="nil"/>
            </w:tcBorders>
            <w:shd w:val="clear" w:color="auto" w:fill="auto"/>
            <w:tcMar>
              <w:left w:w="54" w:type="dxa"/>
            </w:tcMar>
          </w:tcPr>
          <w:p w14:paraId="6BC9E0CA" w14:textId="77777777" w:rsidR="00E31C95" w:rsidRDefault="00E31C95">
            <w:pPr>
              <w:pStyle w:val="TableContents"/>
            </w:pPr>
          </w:p>
        </w:tc>
        <w:tc>
          <w:tcPr>
            <w:tcW w:w="494" w:type="dxa"/>
            <w:tcBorders>
              <w:top w:val="nil"/>
              <w:left w:val="single" w:sz="2" w:space="0" w:color="000000"/>
              <w:bottom w:val="single" w:sz="2" w:space="0" w:color="000000"/>
              <w:right w:val="nil"/>
            </w:tcBorders>
            <w:shd w:val="clear" w:color="auto" w:fill="auto"/>
            <w:tcMar>
              <w:left w:w="54" w:type="dxa"/>
            </w:tcMar>
          </w:tcPr>
          <w:p w14:paraId="3AC184FE" w14:textId="77777777" w:rsidR="00E31C95" w:rsidRDefault="00E31C95">
            <w:pPr>
              <w:pStyle w:val="TableContents"/>
            </w:pPr>
          </w:p>
        </w:tc>
        <w:tc>
          <w:tcPr>
            <w:tcW w:w="1041" w:type="dxa"/>
            <w:tcBorders>
              <w:top w:val="nil"/>
              <w:left w:val="single" w:sz="2" w:space="0" w:color="000000"/>
              <w:bottom w:val="single" w:sz="2" w:space="0" w:color="000000"/>
              <w:right w:val="single" w:sz="2" w:space="0" w:color="000000"/>
            </w:tcBorders>
            <w:shd w:val="clear" w:color="auto" w:fill="auto"/>
            <w:tcMar>
              <w:left w:w="54" w:type="dxa"/>
            </w:tcMar>
          </w:tcPr>
          <w:p w14:paraId="2D17D56C" w14:textId="77777777" w:rsidR="00E31C95" w:rsidRDefault="00E31C95">
            <w:pPr>
              <w:pStyle w:val="TableContents"/>
            </w:pPr>
          </w:p>
        </w:tc>
      </w:tr>
      <w:tr w:rsidR="00E31C95" w14:paraId="4FCE1218" w14:textId="77777777">
        <w:tc>
          <w:tcPr>
            <w:tcW w:w="897" w:type="dxa"/>
            <w:tcBorders>
              <w:top w:val="nil"/>
              <w:left w:val="single" w:sz="2" w:space="0" w:color="000000"/>
              <w:bottom w:val="single" w:sz="2" w:space="0" w:color="000000"/>
              <w:right w:val="nil"/>
            </w:tcBorders>
            <w:shd w:val="clear" w:color="auto" w:fill="auto"/>
            <w:tcMar>
              <w:left w:w="54" w:type="dxa"/>
            </w:tcMar>
          </w:tcPr>
          <w:p w14:paraId="2D485F54" w14:textId="77777777" w:rsidR="00E31C95" w:rsidRDefault="00997517">
            <w:pPr>
              <w:pStyle w:val="TableContents"/>
            </w:pPr>
            <w:r>
              <w:t>A04</w:t>
            </w:r>
          </w:p>
        </w:tc>
        <w:tc>
          <w:tcPr>
            <w:tcW w:w="541" w:type="dxa"/>
            <w:tcBorders>
              <w:top w:val="nil"/>
              <w:left w:val="single" w:sz="2" w:space="0" w:color="000000"/>
              <w:bottom w:val="single" w:sz="2" w:space="0" w:color="000000"/>
              <w:right w:val="nil"/>
            </w:tcBorders>
            <w:shd w:val="clear" w:color="auto" w:fill="auto"/>
            <w:tcMar>
              <w:left w:w="54" w:type="dxa"/>
            </w:tcMar>
          </w:tcPr>
          <w:p w14:paraId="4C7DE2A5" w14:textId="77777777" w:rsidR="00E31C95" w:rsidRDefault="00997517">
            <w:pPr>
              <w:pStyle w:val="TableContents"/>
            </w:pPr>
            <w:r>
              <w:t>57</w:t>
            </w:r>
          </w:p>
        </w:tc>
        <w:tc>
          <w:tcPr>
            <w:tcW w:w="897" w:type="dxa"/>
            <w:tcBorders>
              <w:top w:val="nil"/>
              <w:left w:val="single" w:sz="2" w:space="0" w:color="000000"/>
              <w:bottom w:val="single" w:sz="2" w:space="0" w:color="000000"/>
              <w:right w:val="nil"/>
            </w:tcBorders>
            <w:shd w:val="clear" w:color="auto" w:fill="auto"/>
            <w:tcMar>
              <w:left w:w="54" w:type="dxa"/>
            </w:tcMar>
          </w:tcPr>
          <w:p w14:paraId="146CB893" w14:textId="77777777" w:rsidR="00E31C95" w:rsidRDefault="00997517">
            <w:pPr>
              <w:pStyle w:val="TableContents"/>
            </w:pPr>
            <w:r>
              <w:t>Male</w:t>
            </w:r>
          </w:p>
        </w:tc>
        <w:tc>
          <w:tcPr>
            <w:tcW w:w="1361" w:type="dxa"/>
            <w:tcBorders>
              <w:top w:val="nil"/>
              <w:left w:val="single" w:sz="2" w:space="0" w:color="000000"/>
              <w:bottom w:val="single" w:sz="2" w:space="0" w:color="000000"/>
              <w:right w:val="nil"/>
            </w:tcBorders>
            <w:shd w:val="clear" w:color="auto" w:fill="auto"/>
            <w:tcMar>
              <w:left w:w="54" w:type="dxa"/>
            </w:tcMar>
          </w:tcPr>
          <w:p w14:paraId="29F190B5" w14:textId="77777777" w:rsidR="00E31C95" w:rsidRDefault="00E31C95">
            <w:pPr>
              <w:pStyle w:val="TableContents"/>
            </w:pPr>
          </w:p>
        </w:tc>
        <w:tc>
          <w:tcPr>
            <w:tcW w:w="2428" w:type="dxa"/>
            <w:tcBorders>
              <w:top w:val="nil"/>
              <w:left w:val="single" w:sz="2" w:space="0" w:color="000000"/>
              <w:bottom w:val="single" w:sz="2" w:space="0" w:color="000000"/>
              <w:right w:val="nil"/>
            </w:tcBorders>
            <w:shd w:val="clear" w:color="auto" w:fill="auto"/>
            <w:tcMar>
              <w:left w:w="54" w:type="dxa"/>
            </w:tcMar>
          </w:tcPr>
          <w:p w14:paraId="33493729" w14:textId="77777777" w:rsidR="00E31C95" w:rsidRDefault="00997517">
            <w:pPr>
              <w:pStyle w:val="TableContents"/>
            </w:pPr>
            <w:r>
              <w:t>Left Hand: (.9mm)</w:t>
            </w:r>
          </w:p>
          <w:p w14:paraId="1AD5FDB5" w14:textId="77777777" w:rsidR="00E31C95" w:rsidRDefault="00997517">
            <w:pPr>
              <w:pStyle w:val="TableContents"/>
            </w:pPr>
            <w:r>
              <w:t>Mouth: (1.3mm)</w:t>
            </w:r>
          </w:p>
        </w:tc>
        <w:tc>
          <w:tcPr>
            <w:tcW w:w="1160" w:type="dxa"/>
            <w:tcBorders>
              <w:top w:val="nil"/>
              <w:left w:val="single" w:sz="2" w:space="0" w:color="000000"/>
              <w:bottom w:val="single" w:sz="2" w:space="0" w:color="000000"/>
              <w:right w:val="nil"/>
            </w:tcBorders>
            <w:shd w:val="clear" w:color="auto" w:fill="auto"/>
            <w:tcMar>
              <w:left w:w="54" w:type="dxa"/>
            </w:tcMar>
          </w:tcPr>
          <w:p w14:paraId="1E72CC1E" w14:textId="77777777" w:rsidR="00E31C95" w:rsidRDefault="00E31C95">
            <w:pPr>
              <w:pStyle w:val="TableContents"/>
            </w:pPr>
          </w:p>
        </w:tc>
        <w:tc>
          <w:tcPr>
            <w:tcW w:w="541" w:type="dxa"/>
            <w:tcBorders>
              <w:top w:val="nil"/>
              <w:left w:val="single" w:sz="2" w:space="0" w:color="000000"/>
              <w:bottom w:val="single" w:sz="2" w:space="0" w:color="000000"/>
              <w:right w:val="nil"/>
            </w:tcBorders>
            <w:shd w:val="clear" w:color="auto" w:fill="auto"/>
            <w:tcMar>
              <w:left w:w="54" w:type="dxa"/>
            </w:tcMar>
          </w:tcPr>
          <w:p w14:paraId="350D59B0" w14:textId="77777777" w:rsidR="00E31C95" w:rsidRDefault="00E31C95">
            <w:pPr>
              <w:pStyle w:val="TableContents"/>
            </w:pPr>
          </w:p>
        </w:tc>
        <w:tc>
          <w:tcPr>
            <w:tcW w:w="494" w:type="dxa"/>
            <w:tcBorders>
              <w:top w:val="nil"/>
              <w:left w:val="single" w:sz="2" w:space="0" w:color="000000"/>
              <w:bottom w:val="single" w:sz="2" w:space="0" w:color="000000"/>
              <w:right w:val="nil"/>
            </w:tcBorders>
            <w:shd w:val="clear" w:color="auto" w:fill="auto"/>
            <w:tcMar>
              <w:left w:w="54" w:type="dxa"/>
            </w:tcMar>
          </w:tcPr>
          <w:p w14:paraId="5C369704" w14:textId="77777777" w:rsidR="00E31C95" w:rsidRDefault="00E31C95">
            <w:pPr>
              <w:pStyle w:val="TableContents"/>
            </w:pPr>
          </w:p>
        </w:tc>
        <w:tc>
          <w:tcPr>
            <w:tcW w:w="1041" w:type="dxa"/>
            <w:tcBorders>
              <w:top w:val="nil"/>
              <w:left w:val="single" w:sz="2" w:space="0" w:color="000000"/>
              <w:bottom w:val="single" w:sz="2" w:space="0" w:color="000000"/>
              <w:right w:val="single" w:sz="2" w:space="0" w:color="000000"/>
            </w:tcBorders>
            <w:shd w:val="clear" w:color="auto" w:fill="auto"/>
            <w:tcMar>
              <w:left w:w="54" w:type="dxa"/>
            </w:tcMar>
          </w:tcPr>
          <w:p w14:paraId="354C6BBD" w14:textId="77777777" w:rsidR="00E31C95" w:rsidRDefault="00E31C95">
            <w:pPr>
              <w:pStyle w:val="TableContents"/>
            </w:pPr>
          </w:p>
        </w:tc>
      </w:tr>
      <w:tr w:rsidR="00E31C95" w14:paraId="431D5DC9" w14:textId="77777777">
        <w:tc>
          <w:tcPr>
            <w:tcW w:w="897" w:type="dxa"/>
            <w:tcBorders>
              <w:top w:val="nil"/>
              <w:left w:val="single" w:sz="2" w:space="0" w:color="000000"/>
              <w:bottom w:val="single" w:sz="2" w:space="0" w:color="000000"/>
              <w:right w:val="nil"/>
            </w:tcBorders>
            <w:shd w:val="clear" w:color="auto" w:fill="auto"/>
            <w:tcMar>
              <w:left w:w="54" w:type="dxa"/>
            </w:tcMar>
          </w:tcPr>
          <w:p w14:paraId="2F98F3CB" w14:textId="77777777" w:rsidR="00E31C95" w:rsidRDefault="00997517">
            <w:pPr>
              <w:pStyle w:val="TableContents"/>
            </w:pPr>
            <w:r>
              <w:t>A05</w:t>
            </w:r>
          </w:p>
        </w:tc>
        <w:tc>
          <w:tcPr>
            <w:tcW w:w="541" w:type="dxa"/>
            <w:tcBorders>
              <w:top w:val="nil"/>
              <w:left w:val="single" w:sz="2" w:space="0" w:color="000000"/>
              <w:bottom w:val="single" w:sz="2" w:space="0" w:color="000000"/>
              <w:right w:val="nil"/>
            </w:tcBorders>
            <w:shd w:val="clear" w:color="auto" w:fill="auto"/>
            <w:tcMar>
              <w:left w:w="54" w:type="dxa"/>
            </w:tcMar>
          </w:tcPr>
          <w:p w14:paraId="19CD7AC1" w14:textId="77777777" w:rsidR="00E31C95" w:rsidRDefault="00997517">
            <w:pPr>
              <w:pStyle w:val="TableContents"/>
            </w:pPr>
            <w:r>
              <w:t>43</w:t>
            </w:r>
          </w:p>
        </w:tc>
        <w:tc>
          <w:tcPr>
            <w:tcW w:w="897" w:type="dxa"/>
            <w:tcBorders>
              <w:top w:val="nil"/>
              <w:left w:val="single" w:sz="2" w:space="0" w:color="000000"/>
              <w:bottom w:val="single" w:sz="2" w:space="0" w:color="000000"/>
              <w:right w:val="nil"/>
            </w:tcBorders>
            <w:shd w:val="clear" w:color="auto" w:fill="auto"/>
            <w:tcMar>
              <w:left w:w="54" w:type="dxa"/>
            </w:tcMar>
          </w:tcPr>
          <w:p w14:paraId="7AEB06F1" w14:textId="77777777" w:rsidR="00E31C95" w:rsidRDefault="00997517">
            <w:pPr>
              <w:pStyle w:val="TableContents"/>
            </w:pPr>
            <w:r>
              <w:t>Male</w:t>
            </w:r>
          </w:p>
        </w:tc>
        <w:tc>
          <w:tcPr>
            <w:tcW w:w="1361" w:type="dxa"/>
            <w:tcBorders>
              <w:top w:val="nil"/>
              <w:left w:val="single" w:sz="2" w:space="0" w:color="000000"/>
              <w:bottom w:val="single" w:sz="2" w:space="0" w:color="000000"/>
              <w:right w:val="nil"/>
            </w:tcBorders>
            <w:shd w:val="clear" w:color="auto" w:fill="auto"/>
            <w:tcMar>
              <w:left w:w="54" w:type="dxa"/>
            </w:tcMar>
          </w:tcPr>
          <w:p w14:paraId="25763AAC" w14:textId="77777777" w:rsidR="00E31C95" w:rsidRDefault="00E31C95">
            <w:pPr>
              <w:pStyle w:val="TableContents"/>
            </w:pPr>
          </w:p>
        </w:tc>
        <w:tc>
          <w:tcPr>
            <w:tcW w:w="2428" w:type="dxa"/>
            <w:tcBorders>
              <w:top w:val="nil"/>
              <w:left w:val="single" w:sz="2" w:space="0" w:color="000000"/>
              <w:bottom w:val="single" w:sz="2" w:space="0" w:color="000000"/>
              <w:right w:val="nil"/>
            </w:tcBorders>
            <w:shd w:val="clear" w:color="auto" w:fill="auto"/>
            <w:tcMar>
              <w:left w:w="54" w:type="dxa"/>
            </w:tcMar>
          </w:tcPr>
          <w:p w14:paraId="43B59A59" w14:textId="77777777" w:rsidR="00E31C95" w:rsidRDefault="00997517">
            <w:pPr>
              <w:pStyle w:val="TableContents"/>
            </w:pPr>
            <w:r>
              <w:t>Right Forearm: (.35mm)</w:t>
            </w:r>
          </w:p>
        </w:tc>
        <w:tc>
          <w:tcPr>
            <w:tcW w:w="1160" w:type="dxa"/>
            <w:tcBorders>
              <w:top w:val="nil"/>
              <w:left w:val="single" w:sz="2" w:space="0" w:color="000000"/>
              <w:bottom w:val="single" w:sz="2" w:space="0" w:color="000000"/>
              <w:right w:val="nil"/>
            </w:tcBorders>
            <w:shd w:val="clear" w:color="auto" w:fill="auto"/>
            <w:tcMar>
              <w:left w:w="54" w:type="dxa"/>
            </w:tcMar>
          </w:tcPr>
          <w:p w14:paraId="28EF1536" w14:textId="77777777" w:rsidR="00E31C95" w:rsidRDefault="00E31C95">
            <w:pPr>
              <w:pStyle w:val="TableContents"/>
            </w:pPr>
          </w:p>
        </w:tc>
        <w:tc>
          <w:tcPr>
            <w:tcW w:w="541" w:type="dxa"/>
            <w:tcBorders>
              <w:top w:val="nil"/>
              <w:left w:val="single" w:sz="2" w:space="0" w:color="000000"/>
              <w:bottom w:val="single" w:sz="2" w:space="0" w:color="000000"/>
              <w:right w:val="nil"/>
            </w:tcBorders>
            <w:shd w:val="clear" w:color="auto" w:fill="auto"/>
            <w:tcMar>
              <w:left w:w="54" w:type="dxa"/>
            </w:tcMar>
          </w:tcPr>
          <w:p w14:paraId="770D7A07" w14:textId="77777777" w:rsidR="00E31C95" w:rsidRDefault="00E31C95">
            <w:pPr>
              <w:pStyle w:val="TableContents"/>
            </w:pPr>
          </w:p>
        </w:tc>
        <w:tc>
          <w:tcPr>
            <w:tcW w:w="494" w:type="dxa"/>
            <w:tcBorders>
              <w:top w:val="nil"/>
              <w:left w:val="single" w:sz="2" w:space="0" w:color="000000"/>
              <w:bottom w:val="single" w:sz="2" w:space="0" w:color="000000"/>
              <w:right w:val="nil"/>
            </w:tcBorders>
            <w:shd w:val="clear" w:color="auto" w:fill="auto"/>
            <w:tcMar>
              <w:left w:w="54" w:type="dxa"/>
            </w:tcMar>
          </w:tcPr>
          <w:p w14:paraId="5B0F4E56" w14:textId="77777777" w:rsidR="00E31C95" w:rsidRDefault="00E31C95">
            <w:pPr>
              <w:pStyle w:val="TableContents"/>
            </w:pPr>
          </w:p>
        </w:tc>
        <w:tc>
          <w:tcPr>
            <w:tcW w:w="1041" w:type="dxa"/>
            <w:tcBorders>
              <w:top w:val="nil"/>
              <w:left w:val="single" w:sz="2" w:space="0" w:color="000000"/>
              <w:bottom w:val="single" w:sz="2" w:space="0" w:color="000000"/>
              <w:right w:val="single" w:sz="2" w:space="0" w:color="000000"/>
            </w:tcBorders>
            <w:shd w:val="clear" w:color="auto" w:fill="auto"/>
            <w:tcMar>
              <w:left w:w="54" w:type="dxa"/>
            </w:tcMar>
          </w:tcPr>
          <w:p w14:paraId="753D1361" w14:textId="77777777" w:rsidR="00E31C95" w:rsidRDefault="00E31C95">
            <w:pPr>
              <w:pStyle w:val="TableContents"/>
            </w:pPr>
          </w:p>
        </w:tc>
      </w:tr>
      <w:tr w:rsidR="00E31C95" w14:paraId="3DD010E6" w14:textId="77777777">
        <w:tc>
          <w:tcPr>
            <w:tcW w:w="897" w:type="dxa"/>
            <w:tcBorders>
              <w:top w:val="nil"/>
              <w:left w:val="single" w:sz="2" w:space="0" w:color="000000"/>
              <w:bottom w:val="single" w:sz="2" w:space="0" w:color="000000"/>
              <w:right w:val="nil"/>
            </w:tcBorders>
            <w:shd w:val="clear" w:color="auto" w:fill="auto"/>
            <w:tcMar>
              <w:left w:w="54" w:type="dxa"/>
            </w:tcMar>
          </w:tcPr>
          <w:p w14:paraId="58A3B113" w14:textId="77777777" w:rsidR="00E31C95" w:rsidRDefault="00997517">
            <w:pPr>
              <w:pStyle w:val="TableContents"/>
            </w:pPr>
            <w:r>
              <w:t>A06</w:t>
            </w:r>
          </w:p>
        </w:tc>
        <w:tc>
          <w:tcPr>
            <w:tcW w:w="541" w:type="dxa"/>
            <w:tcBorders>
              <w:top w:val="nil"/>
              <w:left w:val="single" w:sz="2" w:space="0" w:color="000000"/>
              <w:bottom w:val="single" w:sz="2" w:space="0" w:color="000000"/>
              <w:right w:val="nil"/>
            </w:tcBorders>
            <w:shd w:val="clear" w:color="auto" w:fill="auto"/>
            <w:tcMar>
              <w:left w:w="54" w:type="dxa"/>
            </w:tcMar>
          </w:tcPr>
          <w:p w14:paraId="1ACD0391" w14:textId="77777777" w:rsidR="00E31C95" w:rsidRDefault="00997517">
            <w:pPr>
              <w:pStyle w:val="TableContents"/>
            </w:pPr>
            <w:r>
              <w:t>67</w:t>
            </w:r>
          </w:p>
        </w:tc>
        <w:tc>
          <w:tcPr>
            <w:tcW w:w="897" w:type="dxa"/>
            <w:tcBorders>
              <w:top w:val="nil"/>
              <w:left w:val="single" w:sz="2" w:space="0" w:color="000000"/>
              <w:bottom w:val="single" w:sz="2" w:space="0" w:color="000000"/>
              <w:right w:val="nil"/>
            </w:tcBorders>
            <w:shd w:val="clear" w:color="auto" w:fill="auto"/>
            <w:tcMar>
              <w:left w:w="54" w:type="dxa"/>
            </w:tcMar>
          </w:tcPr>
          <w:p w14:paraId="460E871A" w14:textId="77777777" w:rsidR="00E31C95" w:rsidRDefault="00997517">
            <w:pPr>
              <w:pStyle w:val="TableContents"/>
            </w:pPr>
            <w:r>
              <w:t>Female</w:t>
            </w:r>
          </w:p>
        </w:tc>
        <w:tc>
          <w:tcPr>
            <w:tcW w:w="1361" w:type="dxa"/>
            <w:tcBorders>
              <w:top w:val="nil"/>
              <w:left w:val="single" w:sz="2" w:space="0" w:color="000000"/>
              <w:bottom w:val="single" w:sz="2" w:space="0" w:color="000000"/>
              <w:right w:val="nil"/>
            </w:tcBorders>
            <w:shd w:val="clear" w:color="auto" w:fill="auto"/>
            <w:tcMar>
              <w:left w:w="54" w:type="dxa"/>
            </w:tcMar>
          </w:tcPr>
          <w:p w14:paraId="3661B77A" w14:textId="77777777" w:rsidR="00E31C95" w:rsidRDefault="00E31C95">
            <w:pPr>
              <w:pStyle w:val="TableContents"/>
            </w:pPr>
          </w:p>
        </w:tc>
        <w:tc>
          <w:tcPr>
            <w:tcW w:w="2428" w:type="dxa"/>
            <w:tcBorders>
              <w:top w:val="nil"/>
              <w:left w:val="single" w:sz="2" w:space="0" w:color="000000"/>
              <w:bottom w:val="single" w:sz="2" w:space="0" w:color="000000"/>
              <w:right w:val="nil"/>
            </w:tcBorders>
            <w:shd w:val="clear" w:color="auto" w:fill="auto"/>
            <w:tcMar>
              <w:left w:w="54" w:type="dxa"/>
            </w:tcMar>
          </w:tcPr>
          <w:p w14:paraId="5DC8A4A7" w14:textId="77777777" w:rsidR="00E31C95" w:rsidRDefault="00997517">
            <w:pPr>
              <w:pStyle w:val="TableContents"/>
            </w:pPr>
            <w:r>
              <w:t>Left Hand: (.6mm)</w:t>
            </w:r>
          </w:p>
          <w:p w14:paraId="756172A1" w14:textId="77777777" w:rsidR="00E31C95" w:rsidRDefault="00997517">
            <w:pPr>
              <w:pStyle w:val="TableContents"/>
            </w:pPr>
            <w:r>
              <w:t>Right Prosthesis: (.4mm)</w:t>
            </w:r>
          </w:p>
        </w:tc>
        <w:tc>
          <w:tcPr>
            <w:tcW w:w="1160" w:type="dxa"/>
            <w:tcBorders>
              <w:top w:val="nil"/>
              <w:left w:val="single" w:sz="2" w:space="0" w:color="000000"/>
              <w:bottom w:val="single" w:sz="2" w:space="0" w:color="000000"/>
              <w:right w:val="nil"/>
            </w:tcBorders>
            <w:shd w:val="clear" w:color="auto" w:fill="auto"/>
            <w:tcMar>
              <w:left w:w="54" w:type="dxa"/>
            </w:tcMar>
          </w:tcPr>
          <w:p w14:paraId="36779422" w14:textId="77777777" w:rsidR="00E31C95" w:rsidRDefault="00E31C95">
            <w:pPr>
              <w:pStyle w:val="TableContents"/>
            </w:pPr>
          </w:p>
        </w:tc>
        <w:tc>
          <w:tcPr>
            <w:tcW w:w="541" w:type="dxa"/>
            <w:tcBorders>
              <w:top w:val="nil"/>
              <w:left w:val="single" w:sz="2" w:space="0" w:color="000000"/>
              <w:bottom w:val="single" w:sz="2" w:space="0" w:color="000000"/>
              <w:right w:val="nil"/>
            </w:tcBorders>
            <w:shd w:val="clear" w:color="auto" w:fill="auto"/>
            <w:tcMar>
              <w:left w:w="54" w:type="dxa"/>
            </w:tcMar>
          </w:tcPr>
          <w:p w14:paraId="247AA9C1" w14:textId="77777777" w:rsidR="00E31C95" w:rsidRDefault="00E31C95">
            <w:pPr>
              <w:pStyle w:val="TableContents"/>
            </w:pPr>
          </w:p>
        </w:tc>
        <w:tc>
          <w:tcPr>
            <w:tcW w:w="494" w:type="dxa"/>
            <w:tcBorders>
              <w:top w:val="nil"/>
              <w:left w:val="single" w:sz="2" w:space="0" w:color="000000"/>
              <w:bottom w:val="single" w:sz="2" w:space="0" w:color="000000"/>
              <w:right w:val="nil"/>
            </w:tcBorders>
            <w:shd w:val="clear" w:color="auto" w:fill="auto"/>
            <w:tcMar>
              <w:left w:w="54" w:type="dxa"/>
            </w:tcMar>
          </w:tcPr>
          <w:p w14:paraId="10CF1CF2" w14:textId="77777777" w:rsidR="00E31C95" w:rsidRDefault="00E31C95">
            <w:pPr>
              <w:pStyle w:val="TableContents"/>
            </w:pPr>
          </w:p>
        </w:tc>
        <w:tc>
          <w:tcPr>
            <w:tcW w:w="1041" w:type="dxa"/>
            <w:tcBorders>
              <w:top w:val="nil"/>
              <w:left w:val="single" w:sz="2" w:space="0" w:color="000000"/>
              <w:bottom w:val="single" w:sz="2" w:space="0" w:color="000000"/>
              <w:right w:val="single" w:sz="2" w:space="0" w:color="000000"/>
            </w:tcBorders>
            <w:shd w:val="clear" w:color="auto" w:fill="auto"/>
            <w:tcMar>
              <w:left w:w="54" w:type="dxa"/>
            </w:tcMar>
          </w:tcPr>
          <w:p w14:paraId="74961C7E" w14:textId="77777777" w:rsidR="00E31C95" w:rsidRDefault="00E31C95">
            <w:pPr>
              <w:pStyle w:val="TableContents"/>
            </w:pPr>
          </w:p>
        </w:tc>
      </w:tr>
      <w:tr w:rsidR="00E31C95" w14:paraId="4A4EADBF" w14:textId="77777777">
        <w:tc>
          <w:tcPr>
            <w:tcW w:w="897" w:type="dxa"/>
            <w:tcBorders>
              <w:top w:val="nil"/>
              <w:left w:val="single" w:sz="2" w:space="0" w:color="000000"/>
              <w:bottom w:val="single" w:sz="2" w:space="0" w:color="000000"/>
              <w:right w:val="nil"/>
            </w:tcBorders>
            <w:shd w:val="clear" w:color="auto" w:fill="auto"/>
            <w:tcMar>
              <w:left w:w="54" w:type="dxa"/>
            </w:tcMar>
          </w:tcPr>
          <w:p w14:paraId="72251C98" w14:textId="77777777" w:rsidR="00E31C95" w:rsidRDefault="00997517">
            <w:pPr>
              <w:pStyle w:val="TableContents"/>
            </w:pPr>
            <w:r>
              <w:t>A07</w:t>
            </w:r>
          </w:p>
        </w:tc>
        <w:tc>
          <w:tcPr>
            <w:tcW w:w="541" w:type="dxa"/>
            <w:tcBorders>
              <w:top w:val="nil"/>
              <w:left w:val="single" w:sz="2" w:space="0" w:color="000000"/>
              <w:bottom w:val="single" w:sz="2" w:space="0" w:color="000000"/>
              <w:right w:val="nil"/>
            </w:tcBorders>
            <w:shd w:val="clear" w:color="auto" w:fill="auto"/>
            <w:tcMar>
              <w:left w:w="54" w:type="dxa"/>
            </w:tcMar>
          </w:tcPr>
          <w:p w14:paraId="14C6F9A5" w14:textId="77777777" w:rsidR="00E31C95" w:rsidRDefault="00997517">
            <w:pPr>
              <w:pStyle w:val="TableContents"/>
            </w:pPr>
            <w:r>
              <w:t>31</w:t>
            </w:r>
          </w:p>
        </w:tc>
        <w:tc>
          <w:tcPr>
            <w:tcW w:w="897" w:type="dxa"/>
            <w:tcBorders>
              <w:top w:val="nil"/>
              <w:left w:val="single" w:sz="2" w:space="0" w:color="000000"/>
              <w:bottom w:val="single" w:sz="2" w:space="0" w:color="000000"/>
              <w:right w:val="nil"/>
            </w:tcBorders>
            <w:shd w:val="clear" w:color="auto" w:fill="auto"/>
            <w:tcMar>
              <w:left w:w="54" w:type="dxa"/>
            </w:tcMar>
          </w:tcPr>
          <w:p w14:paraId="3063DD53" w14:textId="77777777" w:rsidR="00E31C95" w:rsidRDefault="00997517">
            <w:pPr>
              <w:pStyle w:val="TableContents"/>
            </w:pPr>
            <w:r>
              <w:t>Female</w:t>
            </w:r>
          </w:p>
        </w:tc>
        <w:tc>
          <w:tcPr>
            <w:tcW w:w="1361" w:type="dxa"/>
            <w:tcBorders>
              <w:top w:val="nil"/>
              <w:left w:val="single" w:sz="2" w:space="0" w:color="000000"/>
              <w:bottom w:val="single" w:sz="2" w:space="0" w:color="000000"/>
              <w:right w:val="nil"/>
            </w:tcBorders>
            <w:shd w:val="clear" w:color="auto" w:fill="auto"/>
            <w:tcMar>
              <w:left w:w="54" w:type="dxa"/>
            </w:tcMar>
          </w:tcPr>
          <w:p w14:paraId="022E7D57" w14:textId="77777777" w:rsidR="00E31C95" w:rsidRDefault="00E31C95">
            <w:pPr>
              <w:pStyle w:val="TableContents"/>
            </w:pPr>
          </w:p>
        </w:tc>
        <w:tc>
          <w:tcPr>
            <w:tcW w:w="2428" w:type="dxa"/>
            <w:tcBorders>
              <w:top w:val="nil"/>
              <w:left w:val="single" w:sz="2" w:space="0" w:color="000000"/>
              <w:bottom w:val="single" w:sz="2" w:space="0" w:color="000000"/>
              <w:right w:val="nil"/>
            </w:tcBorders>
            <w:shd w:val="clear" w:color="auto" w:fill="auto"/>
            <w:tcMar>
              <w:left w:w="54" w:type="dxa"/>
            </w:tcMar>
          </w:tcPr>
          <w:p w14:paraId="4C8B3152" w14:textId="77777777" w:rsidR="00E31C95" w:rsidRDefault="00997517">
            <w:pPr>
              <w:pStyle w:val="TableContents"/>
            </w:pPr>
            <w:r>
              <w:t>Left Hand: (0mm)</w:t>
            </w:r>
          </w:p>
          <w:p w14:paraId="12EFF1E8" w14:textId="77777777" w:rsidR="00E31C95" w:rsidRDefault="00997517">
            <w:pPr>
              <w:pStyle w:val="TableContents"/>
            </w:pPr>
            <w:r>
              <w:t>Right Prosthesis: (1.3mm)</w:t>
            </w:r>
          </w:p>
        </w:tc>
        <w:tc>
          <w:tcPr>
            <w:tcW w:w="1160" w:type="dxa"/>
            <w:tcBorders>
              <w:top w:val="nil"/>
              <w:left w:val="single" w:sz="2" w:space="0" w:color="000000"/>
              <w:bottom w:val="single" w:sz="2" w:space="0" w:color="000000"/>
              <w:right w:val="nil"/>
            </w:tcBorders>
            <w:shd w:val="clear" w:color="auto" w:fill="auto"/>
            <w:tcMar>
              <w:left w:w="54" w:type="dxa"/>
            </w:tcMar>
          </w:tcPr>
          <w:p w14:paraId="1A2016F8" w14:textId="77777777" w:rsidR="00E31C95" w:rsidRDefault="00E31C95">
            <w:pPr>
              <w:pStyle w:val="TableContents"/>
            </w:pPr>
          </w:p>
        </w:tc>
        <w:tc>
          <w:tcPr>
            <w:tcW w:w="541" w:type="dxa"/>
            <w:tcBorders>
              <w:top w:val="nil"/>
              <w:left w:val="single" w:sz="2" w:space="0" w:color="000000"/>
              <w:bottom w:val="single" w:sz="2" w:space="0" w:color="000000"/>
              <w:right w:val="nil"/>
            </w:tcBorders>
            <w:shd w:val="clear" w:color="auto" w:fill="auto"/>
            <w:tcMar>
              <w:left w:w="54" w:type="dxa"/>
            </w:tcMar>
          </w:tcPr>
          <w:p w14:paraId="5C1DD8B9" w14:textId="77777777" w:rsidR="00E31C95" w:rsidRDefault="00E31C95">
            <w:pPr>
              <w:pStyle w:val="TableContents"/>
            </w:pPr>
          </w:p>
        </w:tc>
        <w:tc>
          <w:tcPr>
            <w:tcW w:w="494" w:type="dxa"/>
            <w:tcBorders>
              <w:top w:val="nil"/>
              <w:left w:val="single" w:sz="2" w:space="0" w:color="000000"/>
              <w:bottom w:val="single" w:sz="2" w:space="0" w:color="000000"/>
              <w:right w:val="nil"/>
            </w:tcBorders>
            <w:shd w:val="clear" w:color="auto" w:fill="auto"/>
            <w:tcMar>
              <w:left w:w="54" w:type="dxa"/>
            </w:tcMar>
          </w:tcPr>
          <w:p w14:paraId="001006A1" w14:textId="77777777" w:rsidR="00E31C95" w:rsidRDefault="00E31C95">
            <w:pPr>
              <w:pStyle w:val="TableContents"/>
            </w:pPr>
          </w:p>
        </w:tc>
        <w:tc>
          <w:tcPr>
            <w:tcW w:w="1041" w:type="dxa"/>
            <w:tcBorders>
              <w:top w:val="nil"/>
              <w:left w:val="single" w:sz="2" w:space="0" w:color="000000"/>
              <w:bottom w:val="single" w:sz="2" w:space="0" w:color="000000"/>
              <w:right w:val="single" w:sz="2" w:space="0" w:color="000000"/>
            </w:tcBorders>
            <w:shd w:val="clear" w:color="auto" w:fill="auto"/>
            <w:tcMar>
              <w:left w:w="54" w:type="dxa"/>
            </w:tcMar>
          </w:tcPr>
          <w:p w14:paraId="01DB04AA" w14:textId="77777777" w:rsidR="00E31C95" w:rsidRDefault="00E31C95">
            <w:pPr>
              <w:pStyle w:val="TableContents"/>
            </w:pPr>
          </w:p>
        </w:tc>
      </w:tr>
      <w:tr w:rsidR="00E31C95" w14:paraId="41B5B6FD" w14:textId="77777777">
        <w:tc>
          <w:tcPr>
            <w:tcW w:w="897" w:type="dxa"/>
            <w:tcBorders>
              <w:top w:val="nil"/>
              <w:left w:val="single" w:sz="2" w:space="0" w:color="000000"/>
              <w:bottom w:val="single" w:sz="2" w:space="0" w:color="000000"/>
              <w:right w:val="nil"/>
            </w:tcBorders>
            <w:shd w:val="clear" w:color="auto" w:fill="auto"/>
            <w:tcMar>
              <w:left w:w="54" w:type="dxa"/>
            </w:tcMar>
          </w:tcPr>
          <w:p w14:paraId="476C6487" w14:textId="77777777" w:rsidR="00E31C95" w:rsidRDefault="00997517">
            <w:pPr>
              <w:pStyle w:val="TableContents"/>
            </w:pPr>
            <w:r>
              <w:t>A08</w:t>
            </w:r>
          </w:p>
        </w:tc>
        <w:tc>
          <w:tcPr>
            <w:tcW w:w="541" w:type="dxa"/>
            <w:tcBorders>
              <w:top w:val="nil"/>
              <w:left w:val="single" w:sz="2" w:space="0" w:color="000000"/>
              <w:bottom w:val="single" w:sz="2" w:space="0" w:color="000000"/>
              <w:right w:val="nil"/>
            </w:tcBorders>
            <w:shd w:val="clear" w:color="auto" w:fill="auto"/>
            <w:tcMar>
              <w:left w:w="54" w:type="dxa"/>
            </w:tcMar>
          </w:tcPr>
          <w:p w14:paraId="24596523" w14:textId="77777777" w:rsidR="00E31C95" w:rsidRDefault="00997517">
            <w:pPr>
              <w:pStyle w:val="TableContents"/>
            </w:pPr>
            <w:r>
              <w:t>64</w:t>
            </w:r>
          </w:p>
        </w:tc>
        <w:tc>
          <w:tcPr>
            <w:tcW w:w="897" w:type="dxa"/>
            <w:tcBorders>
              <w:top w:val="nil"/>
              <w:left w:val="single" w:sz="2" w:space="0" w:color="000000"/>
              <w:bottom w:val="single" w:sz="2" w:space="0" w:color="000000"/>
              <w:right w:val="nil"/>
            </w:tcBorders>
            <w:shd w:val="clear" w:color="auto" w:fill="auto"/>
            <w:tcMar>
              <w:left w:w="54" w:type="dxa"/>
            </w:tcMar>
          </w:tcPr>
          <w:p w14:paraId="1489BE3E" w14:textId="77777777" w:rsidR="00E31C95" w:rsidRDefault="00997517">
            <w:pPr>
              <w:pStyle w:val="TableContents"/>
            </w:pPr>
            <w:r>
              <w:t>Female</w:t>
            </w:r>
          </w:p>
        </w:tc>
        <w:tc>
          <w:tcPr>
            <w:tcW w:w="1361" w:type="dxa"/>
            <w:tcBorders>
              <w:top w:val="nil"/>
              <w:left w:val="single" w:sz="2" w:space="0" w:color="000000"/>
              <w:bottom w:val="single" w:sz="2" w:space="0" w:color="000000"/>
              <w:right w:val="nil"/>
            </w:tcBorders>
            <w:shd w:val="clear" w:color="auto" w:fill="auto"/>
            <w:tcMar>
              <w:left w:w="54" w:type="dxa"/>
            </w:tcMar>
          </w:tcPr>
          <w:p w14:paraId="035411CA" w14:textId="77777777" w:rsidR="00E31C95" w:rsidRDefault="00E31C95">
            <w:pPr>
              <w:pStyle w:val="TableContents"/>
            </w:pPr>
          </w:p>
        </w:tc>
        <w:tc>
          <w:tcPr>
            <w:tcW w:w="2428" w:type="dxa"/>
            <w:tcBorders>
              <w:top w:val="nil"/>
              <w:left w:val="single" w:sz="2" w:space="0" w:color="000000"/>
              <w:bottom w:val="single" w:sz="2" w:space="0" w:color="000000"/>
              <w:right w:val="nil"/>
            </w:tcBorders>
            <w:shd w:val="clear" w:color="auto" w:fill="auto"/>
            <w:tcMar>
              <w:left w:w="54" w:type="dxa"/>
            </w:tcMar>
          </w:tcPr>
          <w:p w14:paraId="4B3B2DE0" w14:textId="77777777" w:rsidR="00E31C95" w:rsidRDefault="00997517">
            <w:pPr>
              <w:pStyle w:val="TableContents"/>
            </w:pPr>
            <w:r>
              <w:t>Mouth: (1.2mm)</w:t>
            </w:r>
          </w:p>
        </w:tc>
        <w:tc>
          <w:tcPr>
            <w:tcW w:w="1160" w:type="dxa"/>
            <w:tcBorders>
              <w:top w:val="nil"/>
              <w:left w:val="single" w:sz="2" w:space="0" w:color="000000"/>
              <w:bottom w:val="single" w:sz="2" w:space="0" w:color="000000"/>
              <w:right w:val="nil"/>
            </w:tcBorders>
            <w:shd w:val="clear" w:color="auto" w:fill="auto"/>
            <w:tcMar>
              <w:left w:w="54" w:type="dxa"/>
            </w:tcMar>
          </w:tcPr>
          <w:p w14:paraId="385BCCC2" w14:textId="77777777" w:rsidR="00E31C95" w:rsidRDefault="00E31C95">
            <w:pPr>
              <w:pStyle w:val="TableContents"/>
            </w:pPr>
          </w:p>
        </w:tc>
        <w:tc>
          <w:tcPr>
            <w:tcW w:w="541" w:type="dxa"/>
            <w:tcBorders>
              <w:top w:val="nil"/>
              <w:left w:val="single" w:sz="2" w:space="0" w:color="000000"/>
              <w:bottom w:val="single" w:sz="2" w:space="0" w:color="000000"/>
              <w:right w:val="nil"/>
            </w:tcBorders>
            <w:shd w:val="clear" w:color="auto" w:fill="auto"/>
            <w:tcMar>
              <w:left w:w="54" w:type="dxa"/>
            </w:tcMar>
          </w:tcPr>
          <w:p w14:paraId="34CB0BEA" w14:textId="77777777" w:rsidR="00E31C95" w:rsidRDefault="00E31C95">
            <w:pPr>
              <w:pStyle w:val="TableContents"/>
            </w:pPr>
          </w:p>
        </w:tc>
        <w:tc>
          <w:tcPr>
            <w:tcW w:w="494" w:type="dxa"/>
            <w:tcBorders>
              <w:top w:val="nil"/>
              <w:left w:val="single" w:sz="2" w:space="0" w:color="000000"/>
              <w:bottom w:val="single" w:sz="2" w:space="0" w:color="000000"/>
              <w:right w:val="nil"/>
            </w:tcBorders>
            <w:shd w:val="clear" w:color="auto" w:fill="auto"/>
            <w:tcMar>
              <w:left w:w="54" w:type="dxa"/>
            </w:tcMar>
          </w:tcPr>
          <w:p w14:paraId="6C94D6E3" w14:textId="77777777" w:rsidR="00E31C95" w:rsidRDefault="00E31C95">
            <w:pPr>
              <w:pStyle w:val="TableContents"/>
            </w:pPr>
          </w:p>
        </w:tc>
        <w:tc>
          <w:tcPr>
            <w:tcW w:w="1041" w:type="dxa"/>
            <w:tcBorders>
              <w:top w:val="nil"/>
              <w:left w:val="single" w:sz="2" w:space="0" w:color="000000"/>
              <w:bottom w:val="single" w:sz="2" w:space="0" w:color="000000"/>
              <w:right w:val="single" w:sz="2" w:space="0" w:color="000000"/>
            </w:tcBorders>
            <w:shd w:val="clear" w:color="auto" w:fill="auto"/>
            <w:tcMar>
              <w:left w:w="54" w:type="dxa"/>
            </w:tcMar>
          </w:tcPr>
          <w:p w14:paraId="2504BC3A" w14:textId="77777777" w:rsidR="00E31C95" w:rsidRDefault="00E31C95">
            <w:pPr>
              <w:pStyle w:val="TableContents"/>
            </w:pPr>
          </w:p>
        </w:tc>
      </w:tr>
      <w:tr w:rsidR="00E31C95" w14:paraId="73F2B2AA" w14:textId="77777777">
        <w:tc>
          <w:tcPr>
            <w:tcW w:w="897" w:type="dxa"/>
            <w:tcBorders>
              <w:top w:val="nil"/>
              <w:left w:val="single" w:sz="2" w:space="0" w:color="000000"/>
              <w:bottom w:val="single" w:sz="2" w:space="0" w:color="000000"/>
              <w:right w:val="nil"/>
            </w:tcBorders>
            <w:shd w:val="clear" w:color="auto" w:fill="auto"/>
            <w:tcMar>
              <w:left w:w="54" w:type="dxa"/>
            </w:tcMar>
          </w:tcPr>
          <w:p w14:paraId="7339F168" w14:textId="77777777" w:rsidR="00E31C95" w:rsidRDefault="00997517">
            <w:pPr>
              <w:pStyle w:val="TableContents"/>
            </w:pPr>
            <w:r>
              <w:t>A09</w:t>
            </w:r>
          </w:p>
        </w:tc>
        <w:tc>
          <w:tcPr>
            <w:tcW w:w="541" w:type="dxa"/>
            <w:tcBorders>
              <w:top w:val="nil"/>
              <w:left w:val="single" w:sz="2" w:space="0" w:color="000000"/>
              <w:bottom w:val="single" w:sz="2" w:space="0" w:color="000000"/>
              <w:right w:val="nil"/>
            </w:tcBorders>
            <w:shd w:val="clear" w:color="auto" w:fill="auto"/>
            <w:tcMar>
              <w:left w:w="54" w:type="dxa"/>
            </w:tcMar>
          </w:tcPr>
          <w:p w14:paraId="10EF1965" w14:textId="77777777" w:rsidR="00E31C95" w:rsidRDefault="00997517">
            <w:pPr>
              <w:pStyle w:val="TableContents"/>
            </w:pPr>
            <w:r>
              <w:t>43</w:t>
            </w:r>
          </w:p>
        </w:tc>
        <w:tc>
          <w:tcPr>
            <w:tcW w:w="897" w:type="dxa"/>
            <w:tcBorders>
              <w:top w:val="nil"/>
              <w:left w:val="single" w:sz="2" w:space="0" w:color="000000"/>
              <w:bottom w:val="single" w:sz="2" w:space="0" w:color="000000"/>
              <w:right w:val="nil"/>
            </w:tcBorders>
            <w:shd w:val="clear" w:color="auto" w:fill="auto"/>
            <w:tcMar>
              <w:left w:w="54" w:type="dxa"/>
            </w:tcMar>
          </w:tcPr>
          <w:p w14:paraId="3FADFFD9" w14:textId="77777777" w:rsidR="00E31C95" w:rsidRDefault="00997517">
            <w:pPr>
              <w:pStyle w:val="TableContents"/>
            </w:pPr>
            <w:proofErr w:type="spellStart"/>
            <w:r>
              <w:t>Fenale</w:t>
            </w:r>
            <w:proofErr w:type="spellEnd"/>
          </w:p>
        </w:tc>
        <w:tc>
          <w:tcPr>
            <w:tcW w:w="1361" w:type="dxa"/>
            <w:tcBorders>
              <w:top w:val="nil"/>
              <w:left w:val="single" w:sz="2" w:space="0" w:color="000000"/>
              <w:bottom w:val="single" w:sz="2" w:space="0" w:color="000000"/>
              <w:right w:val="nil"/>
            </w:tcBorders>
            <w:shd w:val="clear" w:color="auto" w:fill="auto"/>
            <w:tcMar>
              <w:left w:w="54" w:type="dxa"/>
            </w:tcMar>
          </w:tcPr>
          <w:p w14:paraId="113CFE9A" w14:textId="77777777" w:rsidR="00E31C95" w:rsidRDefault="00E31C95">
            <w:pPr>
              <w:pStyle w:val="TableContents"/>
            </w:pPr>
          </w:p>
        </w:tc>
        <w:tc>
          <w:tcPr>
            <w:tcW w:w="2428" w:type="dxa"/>
            <w:tcBorders>
              <w:top w:val="nil"/>
              <w:left w:val="single" w:sz="2" w:space="0" w:color="000000"/>
              <w:bottom w:val="single" w:sz="2" w:space="0" w:color="000000"/>
              <w:right w:val="nil"/>
            </w:tcBorders>
            <w:shd w:val="clear" w:color="auto" w:fill="auto"/>
            <w:tcMar>
              <w:left w:w="54" w:type="dxa"/>
            </w:tcMar>
          </w:tcPr>
          <w:p w14:paraId="6C001A75" w14:textId="77777777" w:rsidR="00E31C95" w:rsidRDefault="00997517">
            <w:pPr>
              <w:pStyle w:val="TableContents"/>
            </w:pPr>
            <w:r>
              <w:t>Left Hand: (.35mm)</w:t>
            </w:r>
          </w:p>
          <w:p w14:paraId="5B03E367" w14:textId="77777777" w:rsidR="00E31C95" w:rsidRDefault="00997517">
            <w:pPr>
              <w:pStyle w:val="TableContents"/>
            </w:pPr>
            <w:r>
              <w:t>Mouth: (1.65mm)</w:t>
            </w:r>
          </w:p>
        </w:tc>
        <w:tc>
          <w:tcPr>
            <w:tcW w:w="1160" w:type="dxa"/>
            <w:tcBorders>
              <w:top w:val="nil"/>
              <w:left w:val="single" w:sz="2" w:space="0" w:color="000000"/>
              <w:bottom w:val="single" w:sz="2" w:space="0" w:color="000000"/>
              <w:right w:val="nil"/>
            </w:tcBorders>
            <w:shd w:val="clear" w:color="auto" w:fill="auto"/>
            <w:tcMar>
              <w:left w:w="54" w:type="dxa"/>
            </w:tcMar>
          </w:tcPr>
          <w:p w14:paraId="3F37CBA5" w14:textId="77777777" w:rsidR="00E31C95" w:rsidRDefault="00E31C95">
            <w:pPr>
              <w:pStyle w:val="TableContents"/>
            </w:pPr>
          </w:p>
        </w:tc>
        <w:tc>
          <w:tcPr>
            <w:tcW w:w="541" w:type="dxa"/>
            <w:tcBorders>
              <w:top w:val="nil"/>
              <w:left w:val="single" w:sz="2" w:space="0" w:color="000000"/>
              <w:bottom w:val="single" w:sz="2" w:space="0" w:color="000000"/>
              <w:right w:val="nil"/>
            </w:tcBorders>
            <w:shd w:val="clear" w:color="auto" w:fill="auto"/>
            <w:tcMar>
              <w:left w:w="54" w:type="dxa"/>
            </w:tcMar>
          </w:tcPr>
          <w:p w14:paraId="5A8C61FD" w14:textId="77777777" w:rsidR="00E31C95" w:rsidRDefault="00E31C95">
            <w:pPr>
              <w:pStyle w:val="TableContents"/>
            </w:pPr>
          </w:p>
        </w:tc>
        <w:tc>
          <w:tcPr>
            <w:tcW w:w="494" w:type="dxa"/>
            <w:tcBorders>
              <w:top w:val="nil"/>
              <w:left w:val="single" w:sz="2" w:space="0" w:color="000000"/>
              <w:bottom w:val="single" w:sz="2" w:space="0" w:color="000000"/>
              <w:right w:val="nil"/>
            </w:tcBorders>
            <w:shd w:val="clear" w:color="auto" w:fill="auto"/>
            <w:tcMar>
              <w:left w:w="54" w:type="dxa"/>
            </w:tcMar>
          </w:tcPr>
          <w:p w14:paraId="56981A13" w14:textId="77777777" w:rsidR="00E31C95" w:rsidRDefault="00E31C95">
            <w:pPr>
              <w:pStyle w:val="TableContents"/>
            </w:pPr>
          </w:p>
        </w:tc>
        <w:tc>
          <w:tcPr>
            <w:tcW w:w="1041" w:type="dxa"/>
            <w:tcBorders>
              <w:top w:val="nil"/>
              <w:left w:val="single" w:sz="2" w:space="0" w:color="000000"/>
              <w:bottom w:val="single" w:sz="2" w:space="0" w:color="000000"/>
              <w:right w:val="single" w:sz="2" w:space="0" w:color="000000"/>
            </w:tcBorders>
            <w:shd w:val="clear" w:color="auto" w:fill="auto"/>
            <w:tcMar>
              <w:left w:w="54" w:type="dxa"/>
            </w:tcMar>
          </w:tcPr>
          <w:p w14:paraId="242D2BB6" w14:textId="77777777" w:rsidR="00E31C95" w:rsidRDefault="00E31C95">
            <w:pPr>
              <w:pStyle w:val="TableContents"/>
            </w:pPr>
          </w:p>
        </w:tc>
      </w:tr>
      <w:tr w:rsidR="00E31C95" w14:paraId="1A90091C" w14:textId="77777777">
        <w:tc>
          <w:tcPr>
            <w:tcW w:w="897" w:type="dxa"/>
            <w:tcBorders>
              <w:top w:val="nil"/>
              <w:left w:val="single" w:sz="2" w:space="0" w:color="000000"/>
              <w:bottom w:val="single" w:sz="2" w:space="0" w:color="000000"/>
              <w:right w:val="nil"/>
            </w:tcBorders>
            <w:shd w:val="clear" w:color="auto" w:fill="auto"/>
            <w:tcMar>
              <w:left w:w="54" w:type="dxa"/>
            </w:tcMar>
          </w:tcPr>
          <w:p w14:paraId="40BD23E3" w14:textId="77777777" w:rsidR="00E31C95" w:rsidRDefault="00997517">
            <w:pPr>
              <w:pStyle w:val="TableContents"/>
            </w:pPr>
            <w:r>
              <w:t>A10</w:t>
            </w:r>
          </w:p>
        </w:tc>
        <w:tc>
          <w:tcPr>
            <w:tcW w:w="541" w:type="dxa"/>
            <w:tcBorders>
              <w:top w:val="nil"/>
              <w:left w:val="single" w:sz="2" w:space="0" w:color="000000"/>
              <w:bottom w:val="single" w:sz="2" w:space="0" w:color="000000"/>
              <w:right w:val="nil"/>
            </w:tcBorders>
            <w:shd w:val="clear" w:color="auto" w:fill="auto"/>
            <w:tcMar>
              <w:left w:w="54" w:type="dxa"/>
            </w:tcMar>
          </w:tcPr>
          <w:p w14:paraId="33168652" w14:textId="77777777" w:rsidR="00E31C95" w:rsidRDefault="00997517">
            <w:pPr>
              <w:pStyle w:val="TableContents"/>
            </w:pPr>
            <w:r>
              <w:t>56</w:t>
            </w:r>
          </w:p>
        </w:tc>
        <w:tc>
          <w:tcPr>
            <w:tcW w:w="897" w:type="dxa"/>
            <w:tcBorders>
              <w:top w:val="nil"/>
              <w:left w:val="single" w:sz="2" w:space="0" w:color="000000"/>
              <w:bottom w:val="single" w:sz="2" w:space="0" w:color="000000"/>
              <w:right w:val="nil"/>
            </w:tcBorders>
            <w:shd w:val="clear" w:color="auto" w:fill="auto"/>
            <w:tcMar>
              <w:left w:w="54" w:type="dxa"/>
            </w:tcMar>
          </w:tcPr>
          <w:p w14:paraId="022BBCE1" w14:textId="77777777" w:rsidR="00E31C95" w:rsidRDefault="00997517">
            <w:pPr>
              <w:pStyle w:val="TableContents"/>
            </w:pPr>
            <w:r>
              <w:t>Male</w:t>
            </w:r>
          </w:p>
        </w:tc>
        <w:tc>
          <w:tcPr>
            <w:tcW w:w="1361" w:type="dxa"/>
            <w:tcBorders>
              <w:top w:val="nil"/>
              <w:left w:val="single" w:sz="2" w:space="0" w:color="000000"/>
              <w:bottom w:val="single" w:sz="2" w:space="0" w:color="000000"/>
              <w:right w:val="nil"/>
            </w:tcBorders>
            <w:shd w:val="clear" w:color="auto" w:fill="auto"/>
            <w:tcMar>
              <w:left w:w="54" w:type="dxa"/>
            </w:tcMar>
          </w:tcPr>
          <w:p w14:paraId="62F9A2FB" w14:textId="77777777" w:rsidR="00E31C95" w:rsidRDefault="00E31C95">
            <w:pPr>
              <w:pStyle w:val="TableContents"/>
            </w:pPr>
          </w:p>
        </w:tc>
        <w:tc>
          <w:tcPr>
            <w:tcW w:w="2428" w:type="dxa"/>
            <w:tcBorders>
              <w:top w:val="nil"/>
              <w:left w:val="single" w:sz="2" w:space="0" w:color="000000"/>
              <w:bottom w:val="single" w:sz="2" w:space="0" w:color="000000"/>
              <w:right w:val="nil"/>
            </w:tcBorders>
            <w:shd w:val="clear" w:color="auto" w:fill="auto"/>
            <w:tcMar>
              <w:left w:w="54" w:type="dxa"/>
            </w:tcMar>
          </w:tcPr>
          <w:p w14:paraId="1DEE6D93" w14:textId="77777777" w:rsidR="00E31C95" w:rsidRDefault="00997517">
            <w:pPr>
              <w:pStyle w:val="TableContents"/>
            </w:pPr>
            <w:r>
              <w:t>Left Hand: (.1mm)</w:t>
            </w:r>
          </w:p>
          <w:p w14:paraId="5EEE6A94" w14:textId="77777777" w:rsidR="00E31C95" w:rsidRDefault="00997517">
            <w:pPr>
              <w:pStyle w:val="TableContents"/>
            </w:pPr>
            <w:r>
              <w:t>Right Forearm: (.55mm)</w:t>
            </w:r>
          </w:p>
        </w:tc>
        <w:tc>
          <w:tcPr>
            <w:tcW w:w="1160" w:type="dxa"/>
            <w:tcBorders>
              <w:top w:val="nil"/>
              <w:left w:val="single" w:sz="2" w:space="0" w:color="000000"/>
              <w:bottom w:val="single" w:sz="2" w:space="0" w:color="000000"/>
              <w:right w:val="nil"/>
            </w:tcBorders>
            <w:shd w:val="clear" w:color="auto" w:fill="auto"/>
            <w:tcMar>
              <w:left w:w="54" w:type="dxa"/>
            </w:tcMar>
          </w:tcPr>
          <w:p w14:paraId="7B7BA939" w14:textId="77777777" w:rsidR="00E31C95" w:rsidRDefault="00E31C95">
            <w:pPr>
              <w:pStyle w:val="TableContents"/>
            </w:pPr>
          </w:p>
        </w:tc>
        <w:tc>
          <w:tcPr>
            <w:tcW w:w="541" w:type="dxa"/>
            <w:tcBorders>
              <w:top w:val="nil"/>
              <w:left w:val="single" w:sz="2" w:space="0" w:color="000000"/>
              <w:bottom w:val="single" w:sz="2" w:space="0" w:color="000000"/>
              <w:right w:val="nil"/>
            </w:tcBorders>
            <w:shd w:val="clear" w:color="auto" w:fill="auto"/>
            <w:tcMar>
              <w:left w:w="54" w:type="dxa"/>
            </w:tcMar>
          </w:tcPr>
          <w:p w14:paraId="5217DA67" w14:textId="77777777" w:rsidR="00E31C95" w:rsidRDefault="00E31C95">
            <w:pPr>
              <w:pStyle w:val="TableContents"/>
            </w:pPr>
          </w:p>
        </w:tc>
        <w:tc>
          <w:tcPr>
            <w:tcW w:w="494" w:type="dxa"/>
            <w:tcBorders>
              <w:top w:val="nil"/>
              <w:left w:val="single" w:sz="2" w:space="0" w:color="000000"/>
              <w:bottom w:val="single" w:sz="2" w:space="0" w:color="000000"/>
              <w:right w:val="nil"/>
            </w:tcBorders>
            <w:shd w:val="clear" w:color="auto" w:fill="auto"/>
            <w:tcMar>
              <w:left w:w="54" w:type="dxa"/>
            </w:tcMar>
          </w:tcPr>
          <w:p w14:paraId="7822946E" w14:textId="77777777" w:rsidR="00E31C95" w:rsidRDefault="00E31C95">
            <w:pPr>
              <w:pStyle w:val="TableContents"/>
            </w:pPr>
          </w:p>
        </w:tc>
        <w:tc>
          <w:tcPr>
            <w:tcW w:w="1041" w:type="dxa"/>
            <w:tcBorders>
              <w:top w:val="nil"/>
              <w:left w:val="single" w:sz="2" w:space="0" w:color="000000"/>
              <w:bottom w:val="single" w:sz="2" w:space="0" w:color="000000"/>
              <w:right w:val="single" w:sz="2" w:space="0" w:color="000000"/>
            </w:tcBorders>
            <w:shd w:val="clear" w:color="auto" w:fill="auto"/>
            <w:tcMar>
              <w:left w:w="54" w:type="dxa"/>
            </w:tcMar>
          </w:tcPr>
          <w:p w14:paraId="61A53931" w14:textId="77777777" w:rsidR="00E31C95" w:rsidRDefault="00E31C95">
            <w:pPr>
              <w:pStyle w:val="TableContents"/>
            </w:pPr>
          </w:p>
        </w:tc>
      </w:tr>
      <w:tr w:rsidR="00E31C95" w14:paraId="3FA0C1D6" w14:textId="77777777">
        <w:tc>
          <w:tcPr>
            <w:tcW w:w="897" w:type="dxa"/>
            <w:tcBorders>
              <w:top w:val="nil"/>
              <w:left w:val="single" w:sz="2" w:space="0" w:color="000000"/>
              <w:bottom w:val="single" w:sz="2" w:space="0" w:color="000000"/>
              <w:right w:val="nil"/>
            </w:tcBorders>
            <w:shd w:val="clear" w:color="auto" w:fill="auto"/>
            <w:tcMar>
              <w:left w:w="54" w:type="dxa"/>
            </w:tcMar>
          </w:tcPr>
          <w:p w14:paraId="22BA37C3" w14:textId="77777777" w:rsidR="00E31C95" w:rsidRDefault="00997517">
            <w:pPr>
              <w:pStyle w:val="TableContents"/>
            </w:pPr>
            <w:r>
              <w:t>A11</w:t>
            </w:r>
          </w:p>
        </w:tc>
        <w:tc>
          <w:tcPr>
            <w:tcW w:w="541" w:type="dxa"/>
            <w:tcBorders>
              <w:top w:val="nil"/>
              <w:left w:val="single" w:sz="2" w:space="0" w:color="000000"/>
              <w:bottom w:val="single" w:sz="2" w:space="0" w:color="000000"/>
              <w:right w:val="nil"/>
            </w:tcBorders>
            <w:shd w:val="clear" w:color="auto" w:fill="auto"/>
            <w:tcMar>
              <w:left w:w="54" w:type="dxa"/>
            </w:tcMar>
          </w:tcPr>
          <w:p w14:paraId="5CF9FD58" w14:textId="77777777" w:rsidR="00E31C95" w:rsidRDefault="00997517">
            <w:pPr>
              <w:pStyle w:val="TableContents"/>
            </w:pPr>
            <w:r>
              <w:t>56</w:t>
            </w:r>
          </w:p>
        </w:tc>
        <w:tc>
          <w:tcPr>
            <w:tcW w:w="897" w:type="dxa"/>
            <w:tcBorders>
              <w:top w:val="nil"/>
              <w:left w:val="single" w:sz="2" w:space="0" w:color="000000"/>
              <w:bottom w:val="single" w:sz="2" w:space="0" w:color="000000"/>
              <w:right w:val="nil"/>
            </w:tcBorders>
            <w:shd w:val="clear" w:color="auto" w:fill="auto"/>
            <w:tcMar>
              <w:left w:w="54" w:type="dxa"/>
            </w:tcMar>
          </w:tcPr>
          <w:p w14:paraId="7D78FA13" w14:textId="77777777" w:rsidR="00E31C95" w:rsidRDefault="00997517">
            <w:pPr>
              <w:pStyle w:val="TableContents"/>
            </w:pPr>
            <w:r>
              <w:t>Male</w:t>
            </w:r>
          </w:p>
        </w:tc>
        <w:tc>
          <w:tcPr>
            <w:tcW w:w="1361" w:type="dxa"/>
            <w:tcBorders>
              <w:top w:val="nil"/>
              <w:left w:val="single" w:sz="2" w:space="0" w:color="000000"/>
              <w:bottom w:val="single" w:sz="2" w:space="0" w:color="000000"/>
              <w:right w:val="nil"/>
            </w:tcBorders>
            <w:shd w:val="clear" w:color="auto" w:fill="auto"/>
            <w:tcMar>
              <w:left w:w="54" w:type="dxa"/>
            </w:tcMar>
          </w:tcPr>
          <w:p w14:paraId="251E9454" w14:textId="77777777" w:rsidR="00E31C95" w:rsidRDefault="00E31C95">
            <w:pPr>
              <w:pStyle w:val="TableContents"/>
            </w:pPr>
          </w:p>
        </w:tc>
        <w:tc>
          <w:tcPr>
            <w:tcW w:w="2428" w:type="dxa"/>
            <w:tcBorders>
              <w:top w:val="nil"/>
              <w:left w:val="single" w:sz="2" w:space="0" w:color="000000"/>
              <w:bottom w:val="single" w:sz="2" w:space="0" w:color="000000"/>
              <w:right w:val="nil"/>
            </w:tcBorders>
            <w:shd w:val="clear" w:color="auto" w:fill="auto"/>
            <w:tcMar>
              <w:left w:w="54" w:type="dxa"/>
            </w:tcMar>
          </w:tcPr>
          <w:p w14:paraId="212D23DF" w14:textId="77777777" w:rsidR="00E31C95" w:rsidRDefault="00997517">
            <w:pPr>
              <w:pStyle w:val="TableContents"/>
            </w:pPr>
            <w:r>
              <w:t>Left Prosthesis: (2.45mm)</w:t>
            </w:r>
          </w:p>
        </w:tc>
        <w:tc>
          <w:tcPr>
            <w:tcW w:w="1160" w:type="dxa"/>
            <w:tcBorders>
              <w:top w:val="nil"/>
              <w:left w:val="single" w:sz="2" w:space="0" w:color="000000"/>
              <w:bottom w:val="single" w:sz="2" w:space="0" w:color="000000"/>
              <w:right w:val="nil"/>
            </w:tcBorders>
            <w:shd w:val="clear" w:color="auto" w:fill="auto"/>
            <w:tcMar>
              <w:left w:w="54" w:type="dxa"/>
            </w:tcMar>
          </w:tcPr>
          <w:p w14:paraId="5BC5F52E" w14:textId="77777777" w:rsidR="00E31C95" w:rsidRDefault="00E31C95">
            <w:pPr>
              <w:pStyle w:val="TableContents"/>
            </w:pPr>
          </w:p>
        </w:tc>
        <w:tc>
          <w:tcPr>
            <w:tcW w:w="541" w:type="dxa"/>
            <w:tcBorders>
              <w:top w:val="nil"/>
              <w:left w:val="single" w:sz="2" w:space="0" w:color="000000"/>
              <w:bottom w:val="single" w:sz="2" w:space="0" w:color="000000"/>
              <w:right w:val="nil"/>
            </w:tcBorders>
            <w:shd w:val="clear" w:color="auto" w:fill="auto"/>
            <w:tcMar>
              <w:left w:w="54" w:type="dxa"/>
            </w:tcMar>
          </w:tcPr>
          <w:p w14:paraId="545BD760" w14:textId="77777777" w:rsidR="00E31C95" w:rsidRDefault="00E31C95">
            <w:pPr>
              <w:pStyle w:val="TableContents"/>
            </w:pPr>
          </w:p>
        </w:tc>
        <w:tc>
          <w:tcPr>
            <w:tcW w:w="494" w:type="dxa"/>
            <w:tcBorders>
              <w:top w:val="nil"/>
              <w:left w:val="single" w:sz="2" w:space="0" w:color="000000"/>
              <w:bottom w:val="single" w:sz="2" w:space="0" w:color="000000"/>
              <w:right w:val="nil"/>
            </w:tcBorders>
            <w:shd w:val="clear" w:color="auto" w:fill="auto"/>
            <w:tcMar>
              <w:left w:w="54" w:type="dxa"/>
            </w:tcMar>
          </w:tcPr>
          <w:p w14:paraId="62626CC4" w14:textId="77777777" w:rsidR="00E31C95" w:rsidRDefault="00E31C95">
            <w:pPr>
              <w:pStyle w:val="TableContents"/>
            </w:pPr>
          </w:p>
        </w:tc>
        <w:tc>
          <w:tcPr>
            <w:tcW w:w="1041" w:type="dxa"/>
            <w:tcBorders>
              <w:top w:val="nil"/>
              <w:left w:val="single" w:sz="2" w:space="0" w:color="000000"/>
              <w:bottom w:val="single" w:sz="2" w:space="0" w:color="000000"/>
              <w:right w:val="single" w:sz="2" w:space="0" w:color="000000"/>
            </w:tcBorders>
            <w:shd w:val="clear" w:color="auto" w:fill="auto"/>
            <w:tcMar>
              <w:left w:w="54" w:type="dxa"/>
            </w:tcMar>
          </w:tcPr>
          <w:p w14:paraId="74F394CF" w14:textId="77777777" w:rsidR="00E31C95" w:rsidRDefault="00E31C95">
            <w:pPr>
              <w:pStyle w:val="TableContents"/>
            </w:pPr>
          </w:p>
        </w:tc>
      </w:tr>
      <w:tr w:rsidR="00E31C95" w14:paraId="52AE8134" w14:textId="77777777">
        <w:tc>
          <w:tcPr>
            <w:tcW w:w="897" w:type="dxa"/>
            <w:tcBorders>
              <w:top w:val="nil"/>
              <w:left w:val="single" w:sz="2" w:space="0" w:color="000000"/>
              <w:bottom w:val="single" w:sz="2" w:space="0" w:color="000000"/>
              <w:right w:val="nil"/>
            </w:tcBorders>
            <w:shd w:val="clear" w:color="auto" w:fill="auto"/>
            <w:tcMar>
              <w:left w:w="54" w:type="dxa"/>
            </w:tcMar>
          </w:tcPr>
          <w:p w14:paraId="1538F34E" w14:textId="77777777" w:rsidR="00E31C95" w:rsidRDefault="00997517">
            <w:pPr>
              <w:pStyle w:val="TableContents"/>
            </w:pPr>
            <w:r>
              <w:t>A12</w:t>
            </w:r>
          </w:p>
        </w:tc>
        <w:tc>
          <w:tcPr>
            <w:tcW w:w="541" w:type="dxa"/>
            <w:tcBorders>
              <w:top w:val="nil"/>
              <w:left w:val="single" w:sz="2" w:space="0" w:color="000000"/>
              <w:bottom w:val="single" w:sz="2" w:space="0" w:color="000000"/>
              <w:right w:val="nil"/>
            </w:tcBorders>
            <w:shd w:val="clear" w:color="auto" w:fill="auto"/>
            <w:tcMar>
              <w:left w:w="54" w:type="dxa"/>
            </w:tcMar>
          </w:tcPr>
          <w:p w14:paraId="44DAB288" w14:textId="77777777" w:rsidR="00E31C95" w:rsidRDefault="00997517">
            <w:pPr>
              <w:pStyle w:val="TableContents"/>
            </w:pPr>
            <w:r>
              <w:t>47</w:t>
            </w:r>
          </w:p>
        </w:tc>
        <w:tc>
          <w:tcPr>
            <w:tcW w:w="897" w:type="dxa"/>
            <w:tcBorders>
              <w:top w:val="nil"/>
              <w:left w:val="single" w:sz="2" w:space="0" w:color="000000"/>
              <w:bottom w:val="single" w:sz="2" w:space="0" w:color="000000"/>
              <w:right w:val="nil"/>
            </w:tcBorders>
            <w:shd w:val="clear" w:color="auto" w:fill="auto"/>
            <w:tcMar>
              <w:left w:w="54" w:type="dxa"/>
            </w:tcMar>
          </w:tcPr>
          <w:p w14:paraId="14FFD1EB" w14:textId="77777777" w:rsidR="00E31C95" w:rsidRDefault="00997517">
            <w:pPr>
              <w:pStyle w:val="TableContents"/>
            </w:pPr>
            <w:r>
              <w:t>Male</w:t>
            </w:r>
          </w:p>
        </w:tc>
        <w:tc>
          <w:tcPr>
            <w:tcW w:w="1361" w:type="dxa"/>
            <w:tcBorders>
              <w:top w:val="nil"/>
              <w:left w:val="single" w:sz="2" w:space="0" w:color="000000"/>
              <w:bottom w:val="single" w:sz="2" w:space="0" w:color="000000"/>
              <w:right w:val="nil"/>
            </w:tcBorders>
            <w:shd w:val="clear" w:color="auto" w:fill="auto"/>
            <w:tcMar>
              <w:left w:w="54" w:type="dxa"/>
            </w:tcMar>
          </w:tcPr>
          <w:p w14:paraId="3524D4ED" w14:textId="77777777" w:rsidR="00E31C95" w:rsidRDefault="00E31C95">
            <w:pPr>
              <w:pStyle w:val="TableContents"/>
            </w:pPr>
          </w:p>
        </w:tc>
        <w:tc>
          <w:tcPr>
            <w:tcW w:w="2428" w:type="dxa"/>
            <w:tcBorders>
              <w:top w:val="nil"/>
              <w:left w:val="single" w:sz="2" w:space="0" w:color="000000"/>
              <w:bottom w:val="single" w:sz="2" w:space="0" w:color="000000"/>
              <w:right w:val="nil"/>
            </w:tcBorders>
            <w:shd w:val="clear" w:color="auto" w:fill="auto"/>
            <w:tcMar>
              <w:left w:w="54" w:type="dxa"/>
            </w:tcMar>
          </w:tcPr>
          <w:p w14:paraId="6109568C" w14:textId="77777777" w:rsidR="00E31C95" w:rsidRDefault="00997517">
            <w:pPr>
              <w:pStyle w:val="TableContents"/>
            </w:pPr>
            <w:r>
              <w:t>Left Forearm: (.4mm)</w:t>
            </w:r>
          </w:p>
          <w:p w14:paraId="3E4A1984" w14:textId="77777777" w:rsidR="00E31C95" w:rsidRDefault="00997517">
            <w:pPr>
              <w:pStyle w:val="TableContents"/>
            </w:pPr>
            <w:r>
              <w:t>Right Forearm: (.6mm)</w:t>
            </w:r>
          </w:p>
        </w:tc>
        <w:tc>
          <w:tcPr>
            <w:tcW w:w="1160" w:type="dxa"/>
            <w:tcBorders>
              <w:top w:val="nil"/>
              <w:left w:val="single" w:sz="2" w:space="0" w:color="000000"/>
              <w:bottom w:val="single" w:sz="2" w:space="0" w:color="000000"/>
              <w:right w:val="nil"/>
            </w:tcBorders>
            <w:shd w:val="clear" w:color="auto" w:fill="auto"/>
            <w:tcMar>
              <w:left w:w="54" w:type="dxa"/>
            </w:tcMar>
          </w:tcPr>
          <w:p w14:paraId="3BC1C2EE" w14:textId="77777777" w:rsidR="00E31C95" w:rsidRDefault="00E31C95">
            <w:pPr>
              <w:pStyle w:val="TableContents"/>
            </w:pPr>
          </w:p>
        </w:tc>
        <w:tc>
          <w:tcPr>
            <w:tcW w:w="541" w:type="dxa"/>
            <w:tcBorders>
              <w:top w:val="nil"/>
              <w:left w:val="single" w:sz="2" w:space="0" w:color="000000"/>
              <w:bottom w:val="single" w:sz="2" w:space="0" w:color="000000"/>
              <w:right w:val="nil"/>
            </w:tcBorders>
            <w:shd w:val="clear" w:color="auto" w:fill="auto"/>
            <w:tcMar>
              <w:left w:w="54" w:type="dxa"/>
            </w:tcMar>
          </w:tcPr>
          <w:p w14:paraId="13600678" w14:textId="77777777" w:rsidR="00E31C95" w:rsidRDefault="00E31C95">
            <w:pPr>
              <w:pStyle w:val="TableContents"/>
            </w:pPr>
          </w:p>
        </w:tc>
        <w:tc>
          <w:tcPr>
            <w:tcW w:w="494" w:type="dxa"/>
            <w:tcBorders>
              <w:top w:val="nil"/>
              <w:left w:val="single" w:sz="2" w:space="0" w:color="000000"/>
              <w:bottom w:val="single" w:sz="2" w:space="0" w:color="000000"/>
              <w:right w:val="nil"/>
            </w:tcBorders>
            <w:shd w:val="clear" w:color="auto" w:fill="auto"/>
            <w:tcMar>
              <w:left w:w="54" w:type="dxa"/>
            </w:tcMar>
          </w:tcPr>
          <w:p w14:paraId="65E4F38C" w14:textId="77777777" w:rsidR="00E31C95" w:rsidRDefault="00E31C95">
            <w:pPr>
              <w:pStyle w:val="TableContents"/>
            </w:pPr>
          </w:p>
        </w:tc>
        <w:tc>
          <w:tcPr>
            <w:tcW w:w="1041" w:type="dxa"/>
            <w:tcBorders>
              <w:top w:val="nil"/>
              <w:left w:val="single" w:sz="2" w:space="0" w:color="000000"/>
              <w:bottom w:val="single" w:sz="2" w:space="0" w:color="000000"/>
              <w:right w:val="single" w:sz="2" w:space="0" w:color="000000"/>
            </w:tcBorders>
            <w:shd w:val="clear" w:color="auto" w:fill="auto"/>
            <w:tcMar>
              <w:left w:w="54" w:type="dxa"/>
            </w:tcMar>
          </w:tcPr>
          <w:p w14:paraId="1B60266A" w14:textId="77777777" w:rsidR="00E31C95" w:rsidRDefault="00E31C95">
            <w:pPr>
              <w:pStyle w:val="TableContents"/>
            </w:pPr>
          </w:p>
        </w:tc>
      </w:tr>
      <w:tr w:rsidR="00E31C95" w14:paraId="55D9D3DC" w14:textId="77777777">
        <w:tc>
          <w:tcPr>
            <w:tcW w:w="897" w:type="dxa"/>
            <w:tcBorders>
              <w:top w:val="nil"/>
              <w:left w:val="single" w:sz="2" w:space="0" w:color="000000"/>
              <w:bottom w:val="single" w:sz="2" w:space="0" w:color="000000"/>
              <w:right w:val="nil"/>
            </w:tcBorders>
            <w:shd w:val="clear" w:color="auto" w:fill="auto"/>
            <w:tcMar>
              <w:left w:w="54" w:type="dxa"/>
            </w:tcMar>
          </w:tcPr>
          <w:p w14:paraId="0B9F99C9" w14:textId="77777777" w:rsidR="00E31C95" w:rsidRDefault="00997517">
            <w:pPr>
              <w:pStyle w:val="TableContents"/>
            </w:pPr>
            <w:r>
              <w:t>A13</w:t>
            </w:r>
          </w:p>
        </w:tc>
        <w:tc>
          <w:tcPr>
            <w:tcW w:w="541" w:type="dxa"/>
            <w:tcBorders>
              <w:top w:val="nil"/>
              <w:left w:val="single" w:sz="2" w:space="0" w:color="000000"/>
              <w:bottom w:val="single" w:sz="2" w:space="0" w:color="000000"/>
              <w:right w:val="nil"/>
            </w:tcBorders>
            <w:shd w:val="clear" w:color="auto" w:fill="auto"/>
            <w:tcMar>
              <w:left w:w="54" w:type="dxa"/>
            </w:tcMar>
          </w:tcPr>
          <w:p w14:paraId="04DB6B19" w14:textId="77777777" w:rsidR="00E31C95" w:rsidRDefault="00997517">
            <w:pPr>
              <w:pStyle w:val="TableContents"/>
            </w:pPr>
            <w:r>
              <w:t>61</w:t>
            </w:r>
          </w:p>
        </w:tc>
        <w:tc>
          <w:tcPr>
            <w:tcW w:w="897" w:type="dxa"/>
            <w:tcBorders>
              <w:top w:val="nil"/>
              <w:left w:val="single" w:sz="2" w:space="0" w:color="000000"/>
              <w:bottom w:val="single" w:sz="2" w:space="0" w:color="000000"/>
              <w:right w:val="nil"/>
            </w:tcBorders>
            <w:shd w:val="clear" w:color="auto" w:fill="auto"/>
            <w:tcMar>
              <w:left w:w="54" w:type="dxa"/>
            </w:tcMar>
          </w:tcPr>
          <w:p w14:paraId="70A83E99" w14:textId="77777777" w:rsidR="00E31C95" w:rsidRDefault="00997517">
            <w:pPr>
              <w:pStyle w:val="TableContents"/>
            </w:pPr>
            <w:r>
              <w:t>Male</w:t>
            </w:r>
          </w:p>
        </w:tc>
        <w:tc>
          <w:tcPr>
            <w:tcW w:w="1361" w:type="dxa"/>
            <w:tcBorders>
              <w:top w:val="nil"/>
              <w:left w:val="single" w:sz="2" w:space="0" w:color="000000"/>
              <w:bottom w:val="single" w:sz="2" w:space="0" w:color="000000"/>
              <w:right w:val="nil"/>
            </w:tcBorders>
            <w:shd w:val="clear" w:color="auto" w:fill="auto"/>
            <w:tcMar>
              <w:left w:w="54" w:type="dxa"/>
            </w:tcMar>
          </w:tcPr>
          <w:p w14:paraId="01766D58" w14:textId="77777777" w:rsidR="00E31C95" w:rsidRDefault="00E31C95">
            <w:pPr>
              <w:pStyle w:val="TableContents"/>
            </w:pPr>
          </w:p>
        </w:tc>
        <w:tc>
          <w:tcPr>
            <w:tcW w:w="2428" w:type="dxa"/>
            <w:tcBorders>
              <w:top w:val="nil"/>
              <w:left w:val="single" w:sz="2" w:space="0" w:color="000000"/>
              <w:bottom w:val="single" w:sz="2" w:space="0" w:color="000000"/>
              <w:right w:val="nil"/>
            </w:tcBorders>
            <w:shd w:val="clear" w:color="auto" w:fill="auto"/>
            <w:tcMar>
              <w:left w:w="54" w:type="dxa"/>
            </w:tcMar>
          </w:tcPr>
          <w:p w14:paraId="374D82E4" w14:textId="77777777" w:rsidR="00E31C95" w:rsidRDefault="00997517">
            <w:pPr>
              <w:pStyle w:val="TableContents"/>
            </w:pPr>
            <w:r>
              <w:t>Left Hand: (.85mm)</w:t>
            </w:r>
          </w:p>
          <w:p w14:paraId="33A327F7" w14:textId="77777777" w:rsidR="00E31C95" w:rsidRDefault="00997517">
            <w:pPr>
              <w:pStyle w:val="TableContents"/>
            </w:pPr>
            <w:r>
              <w:t>Right Hand: (.6mm)</w:t>
            </w:r>
          </w:p>
        </w:tc>
        <w:tc>
          <w:tcPr>
            <w:tcW w:w="1160" w:type="dxa"/>
            <w:tcBorders>
              <w:top w:val="nil"/>
              <w:left w:val="single" w:sz="2" w:space="0" w:color="000000"/>
              <w:bottom w:val="single" w:sz="2" w:space="0" w:color="000000"/>
              <w:right w:val="nil"/>
            </w:tcBorders>
            <w:shd w:val="clear" w:color="auto" w:fill="auto"/>
            <w:tcMar>
              <w:left w:w="54" w:type="dxa"/>
            </w:tcMar>
          </w:tcPr>
          <w:p w14:paraId="15410A72" w14:textId="77777777" w:rsidR="00E31C95" w:rsidRDefault="00E31C95">
            <w:pPr>
              <w:pStyle w:val="TableContents"/>
            </w:pPr>
          </w:p>
        </w:tc>
        <w:tc>
          <w:tcPr>
            <w:tcW w:w="541" w:type="dxa"/>
            <w:tcBorders>
              <w:top w:val="nil"/>
              <w:left w:val="single" w:sz="2" w:space="0" w:color="000000"/>
              <w:bottom w:val="single" w:sz="2" w:space="0" w:color="000000"/>
              <w:right w:val="nil"/>
            </w:tcBorders>
            <w:shd w:val="clear" w:color="auto" w:fill="auto"/>
            <w:tcMar>
              <w:left w:w="54" w:type="dxa"/>
            </w:tcMar>
          </w:tcPr>
          <w:p w14:paraId="7B3A7779" w14:textId="77777777" w:rsidR="00E31C95" w:rsidRDefault="00E31C95">
            <w:pPr>
              <w:pStyle w:val="TableContents"/>
            </w:pPr>
          </w:p>
        </w:tc>
        <w:tc>
          <w:tcPr>
            <w:tcW w:w="494" w:type="dxa"/>
            <w:tcBorders>
              <w:top w:val="nil"/>
              <w:left w:val="single" w:sz="2" w:space="0" w:color="000000"/>
              <w:bottom w:val="single" w:sz="2" w:space="0" w:color="000000"/>
              <w:right w:val="nil"/>
            </w:tcBorders>
            <w:shd w:val="clear" w:color="auto" w:fill="auto"/>
            <w:tcMar>
              <w:left w:w="54" w:type="dxa"/>
            </w:tcMar>
          </w:tcPr>
          <w:p w14:paraId="0D0668C7" w14:textId="77777777" w:rsidR="00E31C95" w:rsidRDefault="00E31C95">
            <w:pPr>
              <w:pStyle w:val="TableContents"/>
            </w:pPr>
          </w:p>
        </w:tc>
        <w:tc>
          <w:tcPr>
            <w:tcW w:w="1041" w:type="dxa"/>
            <w:tcBorders>
              <w:top w:val="nil"/>
              <w:left w:val="single" w:sz="2" w:space="0" w:color="000000"/>
              <w:bottom w:val="single" w:sz="2" w:space="0" w:color="000000"/>
              <w:right w:val="single" w:sz="2" w:space="0" w:color="000000"/>
            </w:tcBorders>
            <w:shd w:val="clear" w:color="auto" w:fill="auto"/>
            <w:tcMar>
              <w:left w:w="54" w:type="dxa"/>
            </w:tcMar>
          </w:tcPr>
          <w:p w14:paraId="49EE4BAC" w14:textId="77777777" w:rsidR="00E31C95" w:rsidRDefault="00E31C95">
            <w:pPr>
              <w:pStyle w:val="TableContents"/>
            </w:pPr>
          </w:p>
        </w:tc>
      </w:tr>
      <w:tr w:rsidR="00E31C95" w14:paraId="2090BE19" w14:textId="77777777">
        <w:tc>
          <w:tcPr>
            <w:tcW w:w="897" w:type="dxa"/>
            <w:tcBorders>
              <w:top w:val="nil"/>
              <w:left w:val="single" w:sz="2" w:space="0" w:color="000000"/>
              <w:bottom w:val="single" w:sz="2" w:space="0" w:color="000000"/>
              <w:right w:val="nil"/>
            </w:tcBorders>
            <w:shd w:val="clear" w:color="auto" w:fill="auto"/>
            <w:tcMar>
              <w:left w:w="54" w:type="dxa"/>
            </w:tcMar>
          </w:tcPr>
          <w:p w14:paraId="20A1789D" w14:textId="77777777" w:rsidR="00E31C95" w:rsidRDefault="00997517">
            <w:pPr>
              <w:pStyle w:val="TableContents"/>
            </w:pPr>
            <w:r>
              <w:t>A14</w:t>
            </w:r>
          </w:p>
        </w:tc>
        <w:tc>
          <w:tcPr>
            <w:tcW w:w="541" w:type="dxa"/>
            <w:tcBorders>
              <w:top w:val="nil"/>
              <w:left w:val="single" w:sz="2" w:space="0" w:color="000000"/>
              <w:bottom w:val="single" w:sz="2" w:space="0" w:color="000000"/>
              <w:right w:val="nil"/>
            </w:tcBorders>
            <w:shd w:val="clear" w:color="auto" w:fill="auto"/>
            <w:tcMar>
              <w:left w:w="54" w:type="dxa"/>
            </w:tcMar>
          </w:tcPr>
          <w:p w14:paraId="6D9CE2C5" w14:textId="77777777" w:rsidR="00E31C95" w:rsidRDefault="00997517">
            <w:pPr>
              <w:pStyle w:val="TableContents"/>
            </w:pPr>
            <w:r>
              <w:t>55</w:t>
            </w:r>
          </w:p>
        </w:tc>
        <w:tc>
          <w:tcPr>
            <w:tcW w:w="897" w:type="dxa"/>
            <w:tcBorders>
              <w:top w:val="nil"/>
              <w:left w:val="single" w:sz="2" w:space="0" w:color="000000"/>
              <w:bottom w:val="single" w:sz="2" w:space="0" w:color="000000"/>
              <w:right w:val="nil"/>
            </w:tcBorders>
            <w:shd w:val="clear" w:color="auto" w:fill="auto"/>
            <w:tcMar>
              <w:left w:w="54" w:type="dxa"/>
            </w:tcMar>
          </w:tcPr>
          <w:p w14:paraId="36B48133" w14:textId="77777777" w:rsidR="00E31C95" w:rsidRDefault="00997517">
            <w:pPr>
              <w:pStyle w:val="TableContents"/>
            </w:pPr>
            <w:r>
              <w:t>Male</w:t>
            </w:r>
          </w:p>
        </w:tc>
        <w:tc>
          <w:tcPr>
            <w:tcW w:w="1361" w:type="dxa"/>
            <w:tcBorders>
              <w:top w:val="nil"/>
              <w:left w:val="single" w:sz="2" w:space="0" w:color="000000"/>
              <w:bottom w:val="single" w:sz="2" w:space="0" w:color="000000"/>
              <w:right w:val="nil"/>
            </w:tcBorders>
            <w:shd w:val="clear" w:color="auto" w:fill="auto"/>
            <w:tcMar>
              <w:left w:w="54" w:type="dxa"/>
            </w:tcMar>
          </w:tcPr>
          <w:p w14:paraId="45CD4F14" w14:textId="77777777" w:rsidR="00E31C95" w:rsidRDefault="00E31C95">
            <w:pPr>
              <w:pStyle w:val="TableContents"/>
            </w:pPr>
          </w:p>
        </w:tc>
        <w:tc>
          <w:tcPr>
            <w:tcW w:w="2428" w:type="dxa"/>
            <w:tcBorders>
              <w:top w:val="nil"/>
              <w:left w:val="single" w:sz="2" w:space="0" w:color="000000"/>
              <w:bottom w:val="single" w:sz="2" w:space="0" w:color="000000"/>
              <w:right w:val="nil"/>
            </w:tcBorders>
            <w:shd w:val="clear" w:color="auto" w:fill="auto"/>
            <w:tcMar>
              <w:left w:w="54" w:type="dxa"/>
            </w:tcMar>
          </w:tcPr>
          <w:p w14:paraId="705F8C07" w14:textId="77777777" w:rsidR="00E31C95" w:rsidRDefault="00997517">
            <w:pPr>
              <w:pStyle w:val="TableContents"/>
            </w:pPr>
            <w:r>
              <w:t>Left Hand: (.86mm)</w:t>
            </w:r>
          </w:p>
          <w:p w14:paraId="1C8BD99D" w14:textId="77777777" w:rsidR="00E31C95" w:rsidRDefault="00E31C95">
            <w:pPr>
              <w:pStyle w:val="TableContents"/>
            </w:pPr>
          </w:p>
        </w:tc>
        <w:tc>
          <w:tcPr>
            <w:tcW w:w="1160" w:type="dxa"/>
            <w:tcBorders>
              <w:top w:val="nil"/>
              <w:left w:val="single" w:sz="2" w:space="0" w:color="000000"/>
              <w:bottom w:val="single" w:sz="2" w:space="0" w:color="000000"/>
              <w:right w:val="nil"/>
            </w:tcBorders>
            <w:shd w:val="clear" w:color="auto" w:fill="auto"/>
            <w:tcMar>
              <w:left w:w="54" w:type="dxa"/>
            </w:tcMar>
          </w:tcPr>
          <w:p w14:paraId="3C281342" w14:textId="77777777" w:rsidR="00E31C95" w:rsidRDefault="00E31C95">
            <w:pPr>
              <w:pStyle w:val="TableContents"/>
            </w:pPr>
          </w:p>
        </w:tc>
        <w:tc>
          <w:tcPr>
            <w:tcW w:w="541" w:type="dxa"/>
            <w:tcBorders>
              <w:top w:val="nil"/>
              <w:left w:val="single" w:sz="2" w:space="0" w:color="000000"/>
              <w:bottom w:val="single" w:sz="2" w:space="0" w:color="000000"/>
              <w:right w:val="nil"/>
            </w:tcBorders>
            <w:shd w:val="clear" w:color="auto" w:fill="auto"/>
            <w:tcMar>
              <w:left w:w="54" w:type="dxa"/>
            </w:tcMar>
          </w:tcPr>
          <w:p w14:paraId="68779FCB" w14:textId="77777777" w:rsidR="00E31C95" w:rsidRDefault="00E31C95">
            <w:pPr>
              <w:pStyle w:val="TableContents"/>
            </w:pPr>
          </w:p>
        </w:tc>
        <w:tc>
          <w:tcPr>
            <w:tcW w:w="494" w:type="dxa"/>
            <w:tcBorders>
              <w:top w:val="nil"/>
              <w:left w:val="single" w:sz="2" w:space="0" w:color="000000"/>
              <w:bottom w:val="single" w:sz="2" w:space="0" w:color="000000"/>
              <w:right w:val="nil"/>
            </w:tcBorders>
            <w:shd w:val="clear" w:color="auto" w:fill="auto"/>
            <w:tcMar>
              <w:left w:w="54" w:type="dxa"/>
            </w:tcMar>
          </w:tcPr>
          <w:p w14:paraId="503A2043" w14:textId="77777777" w:rsidR="00E31C95" w:rsidRDefault="00E31C95">
            <w:pPr>
              <w:pStyle w:val="TableContents"/>
            </w:pPr>
          </w:p>
        </w:tc>
        <w:tc>
          <w:tcPr>
            <w:tcW w:w="1041" w:type="dxa"/>
            <w:tcBorders>
              <w:top w:val="nil"/>
              <w:left w:val="single" w:sz="2" w:space="0" w:color="000000"/>
              <w:bottom w:val="single" w:sz="2" w:space="0" w:color="000000"/>
              <w:right w:val="single" w:sz="2" w:space="0" w:color="000000"/>
            </w:tcBorders>
            <w:shd w:val="clear" w:color="auto" w:fill="auto"/>
            <w:tcMar>
              <w:left w:w="54" w:type="dxa"/>
            </w:tcMar>
          </w:tcPr>
          <w:p w14:paraId="60F48B4C" w14:textId="77777777" w:rsidR="00E31C95" w:rsidRDefault="00E31C95">
            <w:pPr>
              <w:pStyle w:val="TableContents"/>
            </w:pPr>
          </w:p>
        </w:tc>
      </w:tr>
      <w:tr w:rsidR="00E31C95" w14:paraId="5DA31210" w14:textId="77777777">
        <w:tc>
          <w:tcPr>
            <w:tcW w:w="897" w:type="dxa"/>
            <w:tcBorders>
              <w:top w:val="nil"/>
              <w:left w:val="single" w:sz="2" w:space="0" w:color="000000"/>
              <w:bottom w:val="single" w:sz="2" w:space="0" w:color="000000"/>
              <w:right w:val="nil"/>
            </w:tcBorders>
            <w:shd w:val="clear" w:color="auto" w:fill="auto"/>
            <w:tcMar>
              <w:left w:w="54" w:type="dxa"/>
            </w:tcMar>
          </w:tcPr>
          <w:p w14:paraId="6BD9969A" w14:textId="77777777" w:rsidR="00E31C95" w:rsidRDefault="00997517">
            <w:pPr>
              <w:pStyle w:val="TableContents"/>
            </w:pPr>
            <w:r>
              <w:t>A15</w:t>
            </w:r>
          </w:p>
        </w:tc>
        <w:tc>
          <w:tcPr>
            <w:tcW w:w="541" w:type="dxa"/>
            <w:tcBorders>
              <w:top w:val="nil"/>
              <w:left w:val="single" w:sz="2" w:space="0" w:color="000000"/>
              <w:bottom w:val="single" w:sz="2" w:space="0" w:color="000000"/>
              <w:right w:val="nil"/>
            </w:tcBorders>
            <w:shd w:val="clear" w:color="auto" w:fill="auto"/>
            <w:tcMar>
              <w:left w:w="54" w:type="dxa"/>
            </w:tcMar>
          </w:tcPr>
          <w:p w14:paraId="157383C4" w14:textId="77777777" w:rsidR="00E31C95" w:rsidRDefault="00997517">
            <w:pPr>
              <w:pStyle w:val="TableContents"/>
            </w:pPr>
            <w:r>
              <w:t>38</w:t>
            </w:r>
          </w:p>
        </w:tc>
        <w:tc>
          <w:tcPr>
            <w:tcW w:w="897" w:type="dxa"/>
            <w:tcBorders>
              <w:top w:val="nil"/>
              <w:left w:val="single" w:sz="2" w:space="0" w:color="000000"/>
              <w:bottom w:val="single" w:sz="2" w:space="0" w:color="000000"/>
              <w:right w:val="nil"/>
            </w:tcBorders>
            <w:shd w:val="clear" w:color="auto" w:fill="auto"/>
            <w:tcMar>
              <w:left w:w="54" w:type="dxa"/>
            </w:tcMar>
          </w:tcPr>
          <w:p w14:paraId="0B92A663" w14:textId="77777777" w:rsidR="00E31C95" w:rsidRDefault="00997517">
            <w:pPr>
              <w:pStyle w:val="TableContents"/>
            </w:pPr>
            <w:r>
              <w:t>Female</w:t>
            </w:r>
          </w:p>
        </w:tc>
        <w:tc>
          <w:tcPr>
            <w:tcW w:w="1361" w:type="dxa"/>
            <w:tcBorders>
              <w:top w:val="nil"/>
              <w:left w:val="single" w:sz="2" w:space="0" w:color="000000"/>
              <w:bottom w:val="single" w:sz="2" w:space="0" w:color="000000"/>
              <w:right w:val="nil"/>
            </w:tcBorders>
            <w:shd w:val="clear" w:color="auto" w:fill="auto"/>
            <w:tcMar>
              <w:left w:w="54" w:type="dxa"/>
            </w:tcMar>
          </w:tcPr>
          <w:p w14:paraId="1405CF93" w14:textId="77777777" w:rsidR="00E31C95" w:rsidRDefault="00E31C95">
            <w:pPr>
              <w:pStyle w:val="TableContents"/>
            </w:pPr>
          </w:p>
        </w:tc>
        <w:tc>
          <w:tcPr>
            <w:tcW w:w="2428" w:type="dxa"/>
            <w:tcBorders>
              <w:top w:val="nil"/>
              <w:left w:val="single" w:sz="2" w:space="0" w:color="000000"/>
              <w:bottom w:val="single" w:sz="2" w:space="0" w:color="000000"/>
              <w:right w:val="nil"/>
            </w:tcBorders>
            <w:shd w:val="clear" w:color="auto" w:fill="auto"/>
            <w:tcMar>
              <w:left w:w="54" w:type="dxa"/>
            </w:tcMar>
          </w:tcPr>
          <w:p w14:paraId="3DF9094D" w14:textId="77777777" w:rsidR="00E31C95" w:rsidRDefault="00E31C95">
            <w:pPr>
              <w:pStyle w:val="TableContents"/>
            </w:pPr>
          </w:p>
        </w:tc>
        <w:tc>
          <w:tcPr>
            <w:tcW w:w="1160" w:type="dxa"/>
            <w:tcBorders>
              <w:top w:val="nil"/>
              <w:left w:val="single" w:sz="2" w:space="0" w:color="000000"/>
              <w:bottom w:val="single" w:sz="2" w:space="0" w:color="000000"/>
              <w:right w:val="nil"/>
            </w:tcBorders>
            <w:shd w:val="clear" w:color="auto" w:fill="auto"/>
            <w:tcMar>
              <w:left w:w="54" w:type="dxa"/>
            </w:tcMar>
          </w:tcPr>
          <w:p w14:paraId="15E6B314" w14:textId="77777777" w:rsidR="00E31C95" w:rsidRDefault="00E31C95">
            <w:pPr>
              <w:pStyle w:val="TableContents"/>
            </w:pPr>
          </w:p>
        </w:tc>
        <w:tc>
          <w:tcPr>
            <w:tcW w:w="541" w:type="dxa"/>
            <w:tcBorders>
              <w:top w:val="nil"/>
              <w:left w:val="single" w:sz="2" w:space="0" w:color="000000"/>
              <w:bottom w:val="single" w:sz="2" w:space="0" w:color="000000"/>
              <w:right w:val="nil"/>
            </w:tcBorders>
            <w:shd w:val="clear" w:color="auto" w:fill="auto"/>
            <w:tcMar>
              <w:left w:w="54" w:type="dxa"/>
            </w:tcMar>
          </w:tcPr>
          <w:p w14:paraId="4E70D384" w14:textId="77777777" w:rsidR="00E31C95" w:rsidRDefault="00E31C95">
            <w:pPr>
              <w:pStyle w:val="TableContents"/>
            </w:pPr>
          </w:p>
        </w:tc>
        <w:tc>
          <w:tcPr>
            <w:tcW w:w="494" w:type="dxa"/>
            <w:tcBorders>
              <w:top w:val="nil"/>
              <w:left w:val="single" w:sz="2" w:space="0" w:color="000000"/>
              <w:bottom w:val="single" w:sz="2" w:space="0" w:color="000000"/>
              <w:right w:val="nil"/>
            </w:tcBorders>
            <w:shd w:val="clear" w:color="auto" w:fill="auto"/>
            <w:tcMar>
              <w:left w:w="54" w:type="dxa"/>
            </w:tcMar>
          </w:tcPr>
          <w:p w14:paraId="596F5335" w14:textId="77777777" w:rsidR="00E31C95" w:rsidRDefault="00E31C95">
            <w:pPr>
              <w:pStyle w:val="TableContents"/>
            </w:pPr>
          </w:p>
        </w:tc>
        <w:tc>
          <w:tcPr>
            <w:tcW w:w="1041" w:type="dxa"/>
            <w:tcBorders>
              <w:top w:val="nil"/>
              <w:left w:val="single" w:sz="2" w:space="0" w:color="000000"/>
              <w:bottom w:val="single" w:sz="2" w:space="0" w:color="000000"/>
              <w:right w:val="single" w:sz="2" w:space="0" w:color="000000"/>
            </w:tcBorders>
            <w:shd w:val="clear" w:color="auto" w:fill="auto"/>
            <w:tcMar>
              <w:left w:w="54" w:type="dxa"/>
            </w:tcMar>
          </w:tcPr>
          <w:p w14:paraId="1ED7F372" w14:textId="77777777" w:rsidR="00E31C95" w:rsidRDefault="00E31C95">
            <w:pPr>
              <w:pStyle w:val="TableContents"/>
            </w:pPr>
          </w:p>
        </w:tc>
      </w:tr>
      <w:tr w:rsidR="00E31C95" w14:paraId="68CB5087" w14:textId="77777777">
        <w:tc>
          <w:tcPr>
            <w:tcW w:w="897" w:type="dxa"/>
            <w:tcBorders>
              <w:top w:val="nil"/>
              <w:left w:val="single" w:sz="2" w:space="0" w:color="000000"/>
              <w:bottom w:val="single" w:sz="2" w:space="0" w:color="000000"/>
              <w:right w:val="nil"/>
            </w:tcBorders>
            <w:shd w:val="clear" w:color="auto" w:fill="auto"/>
            <w:tcMar>
              <w:left w:w="54" w:type="dxa"/>
            </w:tcMar>
          </w:tcPr>
          <w:p w14:paraId="53F8CBC0" w14:textId="77777777" w:rsidR="00E31C95" w:rsidRDefault="00997517">
            <w:pPr>
              <w:pStyle w:val="TableContents"/>
            </w:pPr>
            <w:r>
              <w:t>A16</w:t>
            </w:r>
          </w:p>
        </w:tc>
        <w:tc>
          <w:tcPr>
            <w:tcW w:w="541" w:type="dxa"/>
            <w:tcBorders>
              <w:top w:val="nil"/>
              <w:left w:val="single" w:sz="2" w:space="0" w:color="000000"/>
              <w:bottom w:val="single" w:sz="2" w:space="0" w:color="000000"/>
              <w:right w:val="nil"/>
            </w:tcBorders>
            <w:shd w:val="clear" w:color="auto" w:fill="auto"/>
            <w:tcMar>
              <w:left w:w="54" w:type="dxa"/>
            </w:tcMar>
          </w:tcPr>
          <w:p w14:paraId="0AAD59B9" w14:textId="77777777" w:rsidR="00E31C95" w:rsidRDefault="00997517">
            <w:pPr>
              <w:pStyle w:val="TableContents"/>
            </w:pPr>
            <w:r>
              <w:t>52</w:t>
            </w:r>
          </w:p>
        </w:tc>
        <w:tc>
          <w:tcPr>
            <w:tcW w:w="897" w:type="dxa"/>
            <w:tcBorders>
              <w:top w:val="nil"/>
              <w:left w:val="single" w:sz="2" w:space="0" w:color="000000"/>
              <w:bottom w:val="single" w:sz="2" w:space="0" w:color="000000"/>
              <w:right w:val="nil"/>
            </w:tcBorders>
            <w:shd w:val="clear" w:color="auto" w:fill="auto"/>
            <w:tcMar>
              <w:left w:w="54" w:type="dxa"/>
            </w:tcMar>
          </w:tcPr>
          <w:p w14:paraId="3757C0EF" w14:textId="77777777" w:rsidR="00E31C95" w:rsidRDefault="00997517">
            <w:pPr>
              <w:pStyle w:val="TableContents"/>
            </w:pPr>
            <w:r>
              <w:t>Male</w:t>
            </w:r>
          </w:p>
        </w:tc>
        <w:tc>
          <w:tcPr>
            <w:tcW w:w="1361" w:type="dxa"/>
            <w:tcBorders>
              <w:top w:val="nil"/>
              <w:left w:val="single" w:sz="2" w:space="0" w:color="000000"/>
              <w:bottom w:val="single" w:sz="2" w:space="0" w:color="000000"/>
              <w:right w:val="nil"/>
            </w:tcBorders>
            <w:shd w:val="clear" w:color="auto" w:fill="auto"/>
            <w:tcMar>
              <w:left w:w="54" w:type="dxa"/>
            </w:tcMar>
          </w:tcPr>
          <w:p w14:paraId="3C91698A" w14:textId="77777777" w:rsidR="00E31C95" w:rsidRDefault="00E31C95">
            <w:pPr>
              <w:pStyle w:val="TableContents"/>
            </w:pPr>
          </w:p>
        </w:tc>
        <w:tc>
          <w:tcPr>
            <w:tcW w:w="2428" w:type="dxa"/>
            <w:tcBorders>
              <w:top w:val="nil"/>
              <w:left w:val="single" w:sz="2" w:space="0" w:color="000000"/>
              <w:bottom w:val="single" w:sz="2" w:space="0" w:color="000000"/>
              <w:right w:val="nil"/>
            </w:tcBorders>
            <w:shd w:val="clear" w:color="auto" w:fill="auto"/>
            <w:tcMar>
              <w:left w:w="54" w:type="dxa"/>
            </w:tcMar>
          </w:tcPr>
          <w:p w14:paraId="318AAF5F" w14:textId="77777777" w:rsidR="00E31C95" w:rsidRDefault="00E31C95">
            <w:pPr>
              <w:pStyle w:val="TableContents"/>
            </w:pPr>
          </w:p>
        </w:tc>
        <w:tc>
          <w:tcPr>
            <w:tcW w:w="1160" w:type="dxa"/>
            <w:tcBorders>
              <w:top w:val="nil"/>
              <w:left w:val="single" w:sz="2" w:space="0" w:color="000000"/>
              <w:bottom w:val="single" w:sz="2" w:space="0" w:color="000000"/>
              <w:right w:val="nil"/>
            </w:tcBorders>
            <w:shd w:val="clear" w:color="auto" w:fill="auto"/>
            <w:tcMar>
              <w:left w:w="54" w:type="dxa"/>
            </w:tcMar>
          </w:tcPr>
          <w:p w14:paraId="307699FE" w14:textId="77777777" w:rsidR="00E31C95" w:rsidRDefault="00E31C95">
            <w:pPr>
              <w:pStyle w:val="TableContents"/>
            </w:pPr>
          </w:p>
        </w:tc>
        <w:tc>
          <w:tcPr>
            <w:tcW w:w="541" w:type="dxa"/>
            <w:tcBorders>
              <w:top w:val="nil"/>
              <w:left w:val="single" w:sz="2" w:space="0" w:color="000000"/>
              <w:bottom w:val="single" w:sz="2" w:space="0" w:color="000000"/>
              <w:right w:val="nil"/>
            </w:tcBorders>
            <w:shd w:val="clear" w:color="auto" w:fill="auto"/>
            <w:tcMar>
              <w:left w:w="54" w:type="dxa"/>
            </w:tcMar>
          </w:tcPr>
          <w:p w14:paraId="50FE6DE1" w14:textId="77777777" w:rsidR="00E31C95" w:rsidRDefault="00E31C95">
            <w:pPr>
              <w:pStyle w:val="TableContents"/>
            </w:pPr>
          </w:p>
        </w:tc>
        <w:tc>
          <w:tcPr>
            <w:tcW w:w="494" w:type="dxa"/>
            <w:tcBorders>
              <w:top w:val="nil"/>
              <w:left w:val="single" w:sz="2" w:space="0" w:color="000000"/>
              <w:bottom w:val="single" w:sz="2" w:space="0" w:color="000000"/>
              <w:right w:val="nil"/>
            </w:tcBorders>
            <w:shd w:val="clear" w:color="auto" w:fill="auto"/>
            <w:tcMar>
              <w:left w:w="54" w:type="dxa"/>
            </w:tcMar>
          </w:tcPr>
          <w:p w14:paraId="4BCA2AF4" w14:textId="77777777" w:rsidR="00E31C95" w:rsidRDefault="00E31C95">
            <w:pPr>
              <w:pStyle w:val="TableContents"/>
            </w:pPr>
          </w:p>
        </w:tc>
        <w:tc>
          <w:tcPr>
            <w:tcW w:w="1041" w:type="dxa"/>
            <w:tcBorders>
              <w:top w:val="nil"/>
              <w:left w:val="single" w:sz="2" w:space="0" w:color="000000"/>
              <w:bottom w:val="single" w:sz="2" w:space="0" w:color="000000"/>
              <w:right w:val="single" w:sz="2" w:space="0" w:color="000000"/>
            </w:tcBorders>
            <w:shd w:val="clear" w:color="auto" w:fill="auto"/>
            <w:tcMar>
              <w:left w:w="54" w:type="dxa"/>
            </w:tcMar>
          </w:tcPr>
          <w:p w14:paraId="25DEA0CB" w14:textId="77777777" w:rsidR="00E31C95" w:rsidRDefault="00E31C95">
            <w:pPr>
              <w:pStyle w:val="TableContents"/>
            </w:pPr>
          </w:p>
        </w:tc>
      </w:tr>
      <w:tr w:rsidR="00E31C95" w14:paraId="30ABA7B2" w14:textId="77777777">
        <w:tc>
          <w:tcPr>
            <w:tcW w:w="897" w:type="dxa"/>
            <w:tcBorders>
              <w:top w:val="nil"/>
              <w:left w:val="single" w:sz="2" w:space="0" w:color="000000"/>
              <w:bottom w:val="single" w:sz="2" w:space="0" w:color="000000"/>
              <w:right w:val="nil"/>
            </w:tcBorders>
            <w:shd w:val="clear" w:color="auto" w:fill="auto"/>
            <w:tcMar>
              <w:left w:w="54" w:type="dxa"/>
            </w:tcMar>
          </w:tcPr>
          <w:p w14:paraId="5ADD4181" w14:textId="77777777" w:rsidR="00E31C95" w:rsidRDefault="00997517">
            <w:pPr>
              <w:pStyle w:val="TableContents"/>
            </w:pPr>
            <w:r>
              <w:t>A17</w:t>
            </w:r>
          </w:p>
        </w:tc>
        <w:tc>
          <w:tcPr>
            <w:tcW w:w="541" w:type="dxa"/>
            <w:tcBorders>
              <w:top w:val="nil"/>
              <w:left w:val="single" w:sz="2" w:space="0" w:color="000000"/>
              <w:bottom w:val="single" w:sz="2" w:space="0" w:color="000000"/>
              <w:right w:val="nil"/>
            </w:tcBorders>
            <w:shd w:val="clear" w:color="auto" w:fill="auto"/>
            <w:tcMar>
              <w:left w:w="54" w:type="dxa"/>
            </w:tcMar>
          </w:tcPr>
          <w:p w14:paraId="7526D25E" w14:textId="77777777" w:rsidR="00E31C95" w:rsidRDefault="00997517">
            <w:pPr>
              <w:pStyle w:val="TableContents"/>
            </w:pPr>
            <w:r>
              <w:t>29</w:t>
            </w:r>
          </w:p>
        </w:tc>
        <w:tc>
          <w:tcPr>
            <w:tcW w:w="897" w:type="dxa"/>
            <w:tcBorders>
              <w:top w:val="nil"/>
              <w:left w:val="single" w:sz="2" w:space="0" w:color="000000"/>
              <w:bottom w:val="single" w:sz="2" w:space="0" w:color="000000"/>
              <w:right w:val="nil"/>
            </w:tcBorders>
            <w:shd w:val="clear" w:color="auto" w:fill="auto"/>
            <w:tcMar>
              <w:left w:w="54" w:type="dxa"/>
            </w:tcMar>
          </w:tcPr>
          <w:p w14:paraId="6D615E8D" w14:textId="77777777" w:rsidR="00E31C95" w:rsidRDefault="00997517">
            <w:pPr>
              <w:pStyle w:val="TableContents"/>
            </w:pPr>
            <w:r>
              <w:t>Male</w:t>
            </w:r>
          </w:p>
        </w:tc>
        <w:tc>
          <w:tcPr>
            <w:tcW w:w="1361" w:type="dxa"/>
            <w:tcBorders>
              <w:top w:val="nil"/>
              <w:left w:val="single" w:sz="2" w:space="0" w:color="000000"/>
              <w:bottom w:val="single" w:sz="2" w:space="0" w:color="000000"/>
              <w:right w:val="nil"/>
            </w:tcBorders>
            <w:shd w:val="clear" w:color="auto" w:fill="auto"/>
            <w:tcMar>
              <w:left w:w="54" w:type="dxa"/>
            </w:tcMar>
          </w:tcPr>
          <w:p w14:paraId="4B75318C" w14:textId="77777777" w:rsidR="00E31C95" w:rsidRDefault="00E31C95">
            <w:pPr>
              <w:pStyle w:val="TableContents"/>
            </w:pPr>
          </w:p>
        </w:tc>
        <w:tc>
          <w:tcPr>
            <w:tcW w:w="2428" w:type="dxa"/>
            <w:tcBorders>
              <w:top w:val="nil"/>
              <w:left w:val="single" w:sz="2" w:space="0" w:color="000000"/>
              <w:bottom w:val="single" w:sz="2" w:space="0" w:color="000000"/>
              <w:right w:val="nil"/>
            </w:tcBorders>
            <w:shd w:val="clear" w:color="auto" w:fill="auto"/>
            <w:tcMar>
              <w:left w:w="54" w:type="dxa"/>
            </w:tcMar>
          </w:tcPr>
          <w:p w14:paraId="69FA981B" w14:textId="77777777" w:rsidR="00E31C95" w:rsidRDefault="00E31C95">
            <w:pPr>
              <w:pStyle w:val="TableContents"/>
            </w:pPr>
          </w:p>
        </w:tc>
        <w:tc>
          <w:tcPr>
            <w:tcW w:w="1160" w:type="dxa"/>
            <w:tcBorders>
              <w:top w:val="nil"/>
              <w:left w:val="single" w:sz="2" w:space="0" w:color="000000"/>
              <w:bottom w:val="single" w:sz="2" w:space="0" w:color="000000"/>
              <w:right w:val="nil"/>
            </w:tcBorders>
            <w:shd w:val="clear" w:color="auto" w:fill="auto"/>
            <w:tcMar>
              <w:left w:w="54" w:type="dxa"/>
            </w:tcMar>
          </w:tcPr>
          <w:p w14:paraId="4DAA3241" w14:textId="77777777" w:rsidR="00E31C95" w:rsidRDefault="00E31C95">
            <w:pPr>
              <w:pStyle w:val="TableContents"/>
            </w:pPr>
          </w:p>
        </w:tc>
        <w:tc>
          <w:tcPr>
            <w:tcW w:w="541" w:type="dxa"/>
            <w:tcBorders>
              <w:top w:val="nil"/>
              <w:left w:val="single" w:sz="2" w:space="0" w:color="000000"/>
              <w:bottom w:val="single" w:sz="2" w:space="0" w:color="000000"/>
              <w:right w:val="nil"/>
            </w:tcBorders>
            <w:shd w:val="clear" w:color="auto" w:fill="auto"/>
            <w:tcMar>
              <w:left w:w="54" w:type="dxa"/>
            </w:tcMar>
          </w:tcPr>
          <w:p w14:paraId="1556B76A" w14:textId="77777777" w:rsidR="00E31C95" w:rsidRDefault="00E31C95">
            <w:pPr>
              <w:pStyle w:val="TableContents"/>
            </w:pPr>
          </w:p>
        </w:tc>
        <w:tc>
          <w:tcPr>
            <w:tcW w:w="494" w:type="dxa"/>
            <w:tcBorders>
              <w:top w:val="nil"/>
              <w:left w:val="single" w:sz="2" w:space="0" w:color="000000"/>
              <w:bottom w:val="single" w:sz="2" w:space="0" w:color="000000"/>
              <w:right w:val="nil"/>
            </w:tcBorders>
            <w:shd w:val="clear" w:color="auto" w:fill="auto"/>
            <w:tcMar>
              <w:left w:w="54" w:type="dxa"/>
            </w:tcMar>
          </w:tcPr>
          <w:p w14:paraId="3AC72225" w14:textId="77777777" w:rsidR="00E31C95" w:rsidRDefault="00E31C95">
            <w:pPr>
              <w:pStyle w:val="TableContents"/>
            </w:pPr>
          </w:p>
        </w:tc>
        <w:tc>
          <w:tcPr>
            <w:tcW w:w="1041" w:type="dxa"/>
            <w:tcBorders>
              <w:top w:val="nil"/>
              <w:left w:val="single" w:sz="2" w:space="0" w:color="000000"/>
              <w:bottom w:val="single" w:sz="2" w:space="0" w:color="000000"/>
              <w:right w:val="single" w:sz="2" w:space="0" w:color="000000"/>
            </w:tcBorders>
            <w:shd w:val="clear" w:color="auto" w:fill="auto"/>
            <w:tcMar>
              <w:left w:w="54" w:type="dxa"/>
            </w:tcMar>
          </w:tcPr>
          <w:p w14:paraId="0475A79B" w14:textId="77777777" w:rsidR="00E31C95" w:rsidRDefault="00E31C95">
            <w:pPr>
              <w:pStyle w:val="TableContents"/>
            </w:pPr>
          </w:p>
        </w:tc>
      </w:tr>
      <w:tr w:rsidR="00E31C95" w14:paraId="144DF081" w14:textId="77777777">
        <w:tc>
          <w:tcPr>
            <w:tcW w:w="897" w:type="dxa"/>
            <w:tcBorders>
              <w:top w:val="nil"/>
              <w:left w:val="single" w:sz="2" w:space="0" w:color="000000"/>
              <w:bottom w:val="single" w:sz="2" w:space="0" w:color="000000"/>
              <w:right w:val="nil"/>
            </w:tcBorders>
            <w:shd w:val="clear" w:color="auto" w:fill="auto"/>
            <w:tcMar>
              <w:left w:w="54" w:type="dxa"/>
            </w:tcMar>
          </w:tcPr>
          <w:p w14:paraId="444D2EF5" w14:textId="77777777" w:rsidR="00E31C95" w:rsidRDefault="00997517">
            <w:pPr>
              <w:pStyle w:val="TableContents"/>
            </w:pPr>
            <w:r>
              <w:t>A18</w:t>
            </w:r>
          </w:p>
        </w:tc>
        <w:tc>
          <w:tcPr>
            <w:tcW w:w="541" w:type="dxa"/>
            <w:tcBorders>
              <w:top w:val="nil"/>
              <w:left w:val="single" w:sz="2" w:space="0" w:color="000000"/>
              <w:bottom w:val="single" w:sz="2" w:space="0" w:color="000000"/>
              <w:right w:val="nil"/>
            </w:tcBorders>
            <w:shd w:val="clear" w:color="auto" w:fill="auto"/>
            <w:tcMar>
              <w:left w:w="54" w:type="dxa"/>
            </w:tcMar>
          </w:tcPr>
          <w:p w14:paraId="600F37EE" w14:textId="77777777" w:rsidR="00E31C95" w:rsidRDefault="00997517">
            <w:pPr>
              <w:pStyle w:val="TableContents"/>
            </w:pPr>
            <w:r>
              <w:t>37</w:t>
            </w:r>
          </w:p>
        </w:tc>
        <w:tc>
          <w:tcPr>
            <w:tcW w:w="897" w:type="dxa"/>
            <w:tcBorders>
              <w:top w:val="nil"/>
              <w:left w:val="single" w:sz="2" w:space="0" w:color="000000"/>
              <w:bottom w:val="single" w:sz="2" w:space="0" w:color="000000"/>
              <w:right w:val="nil"/>
            </w:tcBorders>
            <w:shd w:val="clear" w:color="auto" w:fill="auto"/>
            <w:tcMar>
              <w:left w:w="54" w:type="dxa"/>
            </w:tcMar>
          </w:tcPr>
          <w:p w14:paraId="42E197E0" w14:textId="77777777" w:rsidR="00E31C95" w:rsidRDefault="00997517">
            <w:pPr>
              <w:pStyle w:val="TableContents"/>
            </w:pPr>
            <w:r>
              <w:t>Female</w:t>
            </w:r>
          </w:p>
        </w:tc>
        <w:tc>
          <w:tcPr>
            <w:tcW w:w="1361" w:type="dxa"/>
            <w:tcBorders>
              <w:top w:val="nil"/>
              <w:left w:val="single" w:sz="2" w:space="0" w:color="000000"/>
              <w:bottom w:val="single" w:sz="2" w:space="0" w:color="000000"/>
              <w:right w:val="nil"/>
            </w:tcBorders>
            <w:shd w:val="clear" w:color="auto" w:fill="auto"/>
            <w:tcMar>
              <w:left w:w="54" w:type="dxa"/>
            </w:tcMar>
          </w:tcPr>
          <w:p w14:paraId="638C5439" w14:textId="77777777" w:rsidR="00E31C95" w:rsidRDefault="00E31C95">
            <w:pPr>
              <w:pStyle w:val="TableContents"/>
            </w:pPr>
          </w:p>
        </w:tc>
        <w:tc>
          <w:tcPr>
            <w:tcW w:w="2428" w:type="dxa"/>
            <w:tcBorders>
              <w:top w:val="nil"/>
              <w:left w:val="single" w:sz="2" w:space="0" w:color="000000"/>
              <w:bottom w:val="single" w:sz="2" w:space="0" w:color="000000"/>
              <w:right w:val="nil"/>
            </w:tcBorders>
            <w:shd w:val="clear" w:color="auto" w:fill="auto"/>
            <w:tcMar>
              <w:left w:w="54" w:type="dxa"/>
            </w:tcMar>
          </w:tcPr>
          <w:p w14:paraId="19880579" w14:textId="77777777" w:rsidR="00E31C95" w:rsidRDefault="00E31C95">
            <w:pPr>
              <w:pStyle w:val="TableContents"/>
            </w:pPr>
          </w:p>
        </w:tc>
        <w:tc>
          <w:tcPr>
            <w:tcW w:w="1160" w:type="dxa"/>
            <w:tcBorders>
              <w:top w:val="nil"/>
              <w:left w:val="single" w:sz="2" w:space="0" w:color="000000"/>
              <w:bottom w:val="single" w:sz="2" w:space="0" w:color="000000"/>
              <w:right w:val="nil"/>
            </w:tcBorders>
            <w:shd w:val="clear" w:color="auto" w:fill="auto"/>
            <w:tcMar>
              <w:left w:w="54" w:type="dxa"/>
            </w:tcMar>
          </w:tcPr>
          <w:p w14:paraId="1246A29D" w14:textId="77777777" w:rsidR="00E31C95" w:rsidRDefault="00E31C95">
            <w:pPr>
              <w:pStyle w:val="TableContents"/>
            </w:pPr>
          </w:p>
        </w:tc>
        <w:tc>
          <w:tcPr>
            <w:tcW w:w="541" w:type="dxa"/>
            <w:tcBorders>
              <w:top w:val="nil"/>
              <w:left w:val="single" w:sz="2" w:space="0" w:color="000000"/>
              <w:bottom w:val="single" w:sz="2" w:space="0" w:color="000000"/>
              <w:right w:val="nil"/>
            </w:tcBorders>
            <w:shd w:val="clear" w:color="auto" w:fill="auto"/>
            <w:tcMar>
              <w:left w:w="54" w:type="dxa"/>
            </w:tcMar>
          </w:tcPr>
          <w:p w14:paraId="3AD92898" w14:textId="77777777" w:rsidR="00E31C95" w:rsidRDefault="00E31C95">
            <w:pPr>
              <w:pStyle w:val="TableContents"/>
            </w:pPr>
          </w:p>
        </w:tc>
        <w:tc>
          <w:tcPr>
            <w:tcW w:w="494" w:type="dxa"/>
            <w:tcBorders>
              <w:top w:val="nil"/>
              <w:left w:val="single" w:sz="2" w:space="0" w:color="000000"/>
              <w:bottom w:val="single" w:sz="2" w:space="0" w:color="000000"/>
              <w:right w:val="nil"/>
            </w:tcBorders>
            <w:shd w:val="clear" w:color="auto" w:fill="auto"/>
            <w:tcMar>
              <w:left w:w="54" w:type="dxa"/>
            </w:tcMar>
          </w:tcPr>
          <w:p w14:paraId="37F7149A" w14:textId="77777777" w:rsidR="00E31C95" w:rsidRDefault="00E31C95">
            <w:pPr>
              <w:pStyle w:val="TableContents"/>
            </w:pPr>
          </w:p>
        </w:tc>
        <w:tc>
          <w:tcPr>
            <w:tcW w:w="1041" w:type="dxa"/>
            <w:tcBorders>
              <w:top w:val="nil"/>
              <w:left w:val="single" w:sz="2" w:space="0" w:color="000000"/>
              <w:bottom w:val="single" w:sz="2" w:space="0" w:color="000000"/>
              <w:right w:val="single" w:sz="2" w:space="0" w:color="000000"/>
            </w:tcBorders>
            <w:shd w:val="clear" w:color="auto" w:fill="auto"/>
            <w:tcMar>
              <w:left w:w="54" w:type="dxa"/>
            </w:tcMar>
          </w:tcPr>
          <w:p w14:paraId="1CDE396E" w14:textId="77777777" w:rsidR="00E31C95" w:rsidRDefault="00E31C95">
            <w:pPr>
              <w:pStyle w:val="TableContents"/>
            </w:pPr>
          </w:p>
        </w:tc>
      </w:tr>
      <w:tr w:rsidR="00E31C95" w14:paraId="00D81E23" w14:textId="77777777">
        <w:tc>
          <w:tcPr>
            <w:tcW w:w="897" w:type="dxa"/>
            <w:tcBorders>
              <w:top w:val="nil"/>
              <w:left w:val="single" w:sz="2" w:space="0" w:color="000000"/>
              <w:bottom w:val="single" w:sz="2" w:space="0" w:color="000000"/>
              <w:right w:val="nil"/>
            </w:tcBorders>
            <w:shd w:val="clear" w:color="auto" w:fill="auto"/>
            <w:tcMar>
              <w:left w:w="54" w:type="dxa"/>
            </w:tcMar>
          </w:tcPr>
          <w:p w14:paraId="0D10398B" w14:textId="77777777" w:rsidR="00E31C95" w:rsidRDefault="00997517">
            <w:pPr>
              <w:pStyle w:val="TableContents"/>
            </w:pPr>
            <w:r>
              <w:t>A19</w:t>
            </w:r>
          </w:p>
        </w:tc>
        <w:tc>
          <w:tcPr>
            <w:tcW w:w="541" w:type="dxa"/>
            <w:tcBorders>
              <w:top w:val="nil"/>
              <w:left w:val="single" w:sz="2" w:space="0" w:color="000000"/>
              <w:bottom w:val="single" w:sz="2" w:space="0" w:color="000000"/>
              <w:right w:val="nil"/>
            </w:tcBorders>
            <w:shd w:val="clear" w:color="auto" w:fill="auto"/>
            <w:tcMar>
              <w:left w:w="54" w:type="dxa"/>
            </w:tcMar>
          </w:tcPr>
          <w:p w14:paraId="427C3135" w14:textId="77777777" w:rsidR="00E31C95" w:rsidRDefault="00997517">
            <w:pPr>
              <w:pStyle w:val="TableContents"/>
            </w:pPr>
            <w:r>
              <w:t>20</w:t>
            </w:r>
          </w:p>
        </w:tc>
        <w:tc>
          <w:tcPr>
            <w:tcW w:w="897" w:type="dxa"/>
            <w:tcBorders>
              <w:top w:val="nil"/>
              <w:left w:val="single" w:sz="2" w:space="0" w:color="000000"/>
              <w:bottom w:val="single" w:sz="2" w:space="0" w:color="000000"/>
              <w:right w:val="nil"/>
            </w:tcBorders>
            <w:shd w:val="clear" w:color="auto" w:fill="auto"/>
            <w:tcMar>
              <w:left w:w="54" w:type="dxa"/>
            </w:tcMar>
          </w:tcPr>
          <w:p w14:paraId="3178A26F" w14:textId="77777777" w:rsidR="00E31C95" w:rsidRDefault="00997517">
            <w:pPr>
              <w:pStyle w:val="TableContents"/>
            </w:pPr>
            <w:r>
              <w:t>Male</w:t>
            </w:r>
          </w:p>
        </w:tc>
        <w:tc>
          <w:tcPr>
            <w:tcW w:w="1361" w:type="dxa"/>
            <w:tcBorders>
              <w:top w:val="nil"/>
              <w:left w:val="single" w:sz="2" w:space="0" w:color="000000"/>
              <w:bottom w:val="single" w:sz="2" w:space="0" w:color="000000"/>
              <w:right w:val="nil"/>
            </w:tcBorders>
            <w:shd w:val="clear" w:color="auto" w:fill="auto"/>
            <w:tcMar>
              <w:left w:w="54" w:type="dxa"/>
            </w:tcMar>
          </w:tcPr>
          <w:p w14:paraId="7BFC508A" w14:textId="77777777" w:rsidR="00E31C95" w:rsidRDefault="00E31C95">
            <w:pPr>
              <w:pStyle w:val="TableContents"/>
            </w:pPr>
          </w:p>
        </w:tc>
        <w:tc>
          <w:tcPr>
            <w:tcW w:w="2428" w:type="dxa"/>
            <w:tcBorders>
              <w:top w:val="nil"/>
              <w:left w:val="single" w:sz="2" w:space="0" w:color="000000"/>
              <w:bottom w:val="single" w:sz="2" w:space="0" w:color="000000"/>
              <w:right w:val="nil"/>
            </w:tcBorders>
            <w:shd w:val="clear" w:color="auto" w:fill="auto"/>
            <w:tcMar>
              <w:left w:w="54" w:type="dxa"/>
            </w:tcMar>
          </w:tcPr>
          <w:p w14:paraId="19AAC4A2" w14:textId="77777777" w:rsidR="00E31C95" w:rsidRDefault="00E31C95">
            <w:pPr>
              <w:pStyle w:val="TableContents"/>
            </w:pPr>
          </w:p>
        </w:tc>
        <w:tc>
          <w:tcPr>
            <w:tcW w:w="1160" w:type="dxa"/>
            <w:tcBorders>
              <w:top w:val="nil"/>
              <w:left w:val="single" w:sz="2" w:space="0" w:color="000000"/>
              <w:bottom w:val="single" w:sz="2" w:space="0" w:color="000000"/>
              <w:right w:val="nil"/>
            </w:tcBorders>
            <w:shd w:val="clear" w:color="auto" w:fill="auto"/>
            <w:tcMar>
              <w:left w:w="54" w:type="dxa"/>
            </w:tcMar>
          </w:tcPr>
          <w:p w14:paraId="47463020" w14:textId="77777777" w:rsidR="00E31C95" w:rsidRDefault="00E31C95">
            <w:pPr>
              <w:pStyle w:val="TableContents"/>
            </w:pPr>
          </w:p>
        </w:tc>
        <w:tc>
          <w:tcPr>
            <w:tcW w:w="541" w:type="dxa"/>
            <w:tcBorders>
              <w:top w:val="nil"/>
              <w:left w:val="single" w:sz="2" w:space="0" w:color="000000"/>
              <w:bottom w:val="single" w:sz="2" w:space="0" w:color="000000"/>
              <w:right w:val="nil"/>
            </w:tcBorders>
            <w:shd w:val="clear" w:color="auto" w:fill="auto"/>
            <w:tcMar>
              <w:left w:w="54" w:type="dxa"/>
            </w:tcMar>
          </w:tcPr>
          <w:p w14:paraId="6AB11B15" w14:textId="77777777" w:rsidR="00E31C95" w:rsidRDefault="00E31C95">
            <w:pPr>
              <w:pStyle w:val="TableContents"/>
            </w:pPr>
          </w:p>
        </w:tc>
        <w:tc>
          <w:tcPr>
            <w:tcW w:w="494" w:type="dxa"/>
            <w:tcBorders>
              <w:top w:val="nil"/>
              <w:left w:val="single" w:sz="2" w:space="0" w:color="000000"/>
              <w:bottom w:val="single" w:sz="2" w:space="0" w:color="000000"/>
              <w:right w:val="nil"/>
            </w:tcBorders>
            <w:shd w:val="clear" w:color="auto" w:fill="auto"/>
            <w:tcMar>
              <w:left w:w="54" w:type="dxa"/>
            </w:tcMar>
          </w:tcPr>
          <w:p w14:paraId="2768DE34" w14:textId="77777777" w:rsidR="00E31C95" w:rsidRDefault="00E31C95">
            <w:pPr>
              <w:pStyle w:val="TableContents"/>
            </w:pPr>
          </w:p>
        </w:tc>
        <w:tc>
          <w:tcPr>
            <w:tcW w:w="1041" w:type="dxa"/>
            <w:tcBorders>
              <w:top w:val="nil"/>
              <w:left w:val="single" w:sz="2" w:space="0" w:color="000000"/>
              <w:bottom w:val="single" w:sz="2" w:space="0" w:color="000000"/>
              <w:right w:val="single" w:sz="2" w:space="0" w:color="000000"/>
            </w:tcBorders>
            <w:shd w:val="clear" w:color="auto" w:fill="auto"/>
            <w:tcMar>
              <w:left w:w="54" w:type="dxa"/>
            </w:tcMar>
          </w:tcPr>
          <w:p w14:paraId="7D21481B" w14:textId="77777777" w:rsidR="00E31C95" w:rsidRDefault="00E31C95">
            <w:pPr>
              <w:pStyle w:val="TableContents"/>
            </w:pPr>
          </w:p>
        </w:tc>
      </w:tr>
      <w:tr w:rsidR="00E31C95" w14:paraId="1AFC4BB9" w14:textId="77777777">
        <w:tc>
          <w:tcPr>
            <w:tcW w:w="897" w:type="dxa"/>
            <w:tcBorders>
              <w:top w:val="nil"/>
              <w:left w:val="single" w:sz="2" w:space="0" w:color="000000"/>
              <w:bottom w:val="single" w:sz="2" w:space="0" w:color="000000"/>
              <w:right w:val="nil"/>
            </w:tcBorders>
            <w:shd w:val="clear" w:color="auto" w:fill="auto"/>
            <w:tcMar>
              <w:left w:w="54" w:type="dxa"/>
            </w:tcMar>
          </w:tcPr>
          <w:p w14:paraId="7E08CE99" w14:textId="77777777" w:rsidR="00E31C95" w:rsidRDefault="00997517">
            <w:pPr>
              <w:pStyle w:val="TableContents"/>
            </w:pPr>
            <w:r>
              <w:t>A20</w:t>
            </w:r>
          </w:p>
        </w:tc>
        <w:tc>
          <w:tcPr>
            <w:tcW w:w="541" w:type="dxa"/>
            <w:tcBorders>
              <w:top w:val="nil"/>
              <w:left w:val="single" w:sz="2" w:space="0" w:color="000000"/>
              <w:bottom w:val="single" w:sz="2" w:space="0" w:color="000000"/>
              <w:right w:val="nil"/>
            </w:tcBorders>
            <w:shd w:val="clear" w:color="auto" w:fill="auto"/>
            <w:tcMar>
              <w:left w:w="54" w:type="dxa"/>
            </w:tcMar>
          </w:tcPr>
          <w:p w14:paraId="32EAB207" w14:textId="77777777" w:rsidR="00E31C95" w:rsidRDefault="00997517">
            <w:pPr>
              <w:pStyle w:val="TableContents"/>
            </w:pPr>
            <w:r>
              <w:t>65</w:t>
            </w:r>
          </w:p>
        </w:tc>
        <w:tc>
          <w:tcPr>
            <w:tcW w:w="897" w:type="dxa"/>
            <w:tcBorders>
              <w:top w:val="nil"/>
              <w:left w:val="single" w:sz="2" w:space="0" w:color="000000"/>
              <w:bottom w:val="single" w:sz="2" w:space="0" w:color="000000"/>
              <w:right w:val="nil"/>
            </w:tcBorders>
            <w:shd w:val="clear" w:color="auto" w:fill="auto"/>
            <w:tcMar>
              <w:left w:w="54" w:type="dxa"/>
            </w:tcMar>
          </w:tcPr>
          <w:p w14:paraId="70BC91E1" w14:textId="77777777" w:rsidR="00E31C95" w:rsidRDefault="00997517">
            <w:pPr>
              <w:pStyle w:val="TableContents"/>
            </w:pPr>
            <w:r>
              <w:t>Male</w:t>
            </w:r>
          </w:p>
        </w:tc>
        <w:tc>
          <w:tcPr>
            <w:tcW w:w="1361" w:type="dxa"/>
            <w:tcBorders>
              <w:top w:val="nil"/>
              <w:left w:val="single" w:sz="2" w:space="0" w:color="000000"/>
              <w:bottom w:val="single" w:sz="2" w:space="0" w:color="000000"/>
              <w:right w:val="nil"/>
            </w:tcBorders>
            <w:shd w:val="clear" w:color="auto" w:fill="auto"/>
            <w:tcMar>
              <w:left w:w="54" w:type="dxa"/>
            </w:tcMar>
          </w:tcPr>
          <w:p w14:paraId="0D354EB1" w14:textId="77777777" w:rsidR="00E31C95" w:rsidRDefault="00E31C95">
            <w:pPr>
              <w:pStyle w:val="TableContents"/>
            </w:pPr>
          </w:p>
        </w:tc>
        <w:tc>
          <w:tcPr>
            <w:tcW w:w="2428" w:type="dxa"/>
            <w:tcBorders>
              <w:top w:val="nil"/>
              <w:left w:val="single" w:sz="2" w:space="0" w:color="000000"/>
              <w:bottom w:val="single" w:sz="2" w:space="0" w:color="000000"/>
              <w:right w:val="nil"/>
            </w:tcBorders>
            <w:shd w:val="clear" w:color="auto" w:fill="auto"/>
            <w:tcMar>
              <w:left w:w="54" w:type="dxa"/>
            </w:tcMar>
          </w:tcPr>
          <w:p w14:paraId="511889C8" w14:textId="77777777" w:rsidR="00E31C95" w:rsidRDefault="00E31C95">
            <w:pPr>
              <w:pStyle w:val="TableContents"/>
            </w:pPr>
          </w:p>
        </w:tc>
        <w:tc>
          <w:tcPr>
            <w:tcW w:w="1160" w:type="dxa"/>
            <w:tcBorders>
              <w:top w:val="nil"/>
              <w:left w:val="single" w:sz="2" w:space="0" w:color="000000"/>
              <w:bottom w:val="single" w:sz="2" w:space="0" w:color="000000"/>
              <w:right w:val="nil"/>
            </w:tcBorders>
            <w:shd w:val="clear" w:color="auto" w:fill="auto"/>
            <w:tcMar>
              <w:left w:w="54" w:type="dxa"/>
            </w:tcMar>
          </w:tcPr>
          <w:p w14:paraId="356AA150" w14:textId="77777777" w:rsidR="00E31C95" w:rsidRDefault="00E31C95">
            <w:pPr>
              <w:pStyle w:val="TableContents"/>
            </w:pPr>
          </w:p>
        </w:tc>
        <w:tc>
          <w:tcPr>
            <w:tcW w:w="541" w:type="dxa"/>
            <w:tcBorders>
              <w:top w:val="nil"/>
              <w:left w:val="single" w:sz="2" w:space="0" w:color="000000"/>
              <w:bottom w:val="single" w:sz="2" w:space="0" w:color="000000"/>
              <w:right w:val="nil"/>
            </w:tcBorders>
            <w:shd w:val="clear" w:color="auto" w:fill="auto"/>
            <w:tcMar>
              <w:left w:w="54" w:type="dxa"/>
            </w:tcMar>
          </w:tcPr>
          <w:p w14:paraId="56BB43DE" w14:textId="77777777" w:rsidR="00E31C95" w:rsidRDefault="00E31C95">
            <w:pPr>
              <w:pStyle w:val="TableContents"/>
            </w:pPr>
          </w:p>
        </w:tc>
        <w:tc>
          <w:tcPr>
            <w:tcW w:w="494" w:type="dxa"/>
            <w:tcBorders>
              <w:top w:val="nil"/>
              <w:left w:val="single" w:sz="2" w:space="0" w:color="000000"/>
              <w:bottom w:val="single" w:sz="2" w:space="0" w:color="000000"/>
              <w:right w:val="nil"/>
            </w:tcBorders>
            <w:shd w:val="clear" w:color="auto" w:fill="auto"/>
            <w:tcMar>
              <w:left w:w="54" w:type="dxa"/>
            </w:tcMar>
          </w:tcPr>
          <w:p w14:paraId="69277243" w14:textId="77777777" w:rsidR="00E31C95" w:rsidRDefault="00E31C95">
            <w:pPr>
              <w:pStyle w:val="TableContents"/>
            </w:pPr>
          </w:p>
        </w:tc>
        <w:tc>
          <w:tcPr>
            <w:tcW w:w="1041" w:type="dxa"/>
            <w:tcBorders>
              <w:top w:val="nil"/>
              <w:left w:val="single" w:sz="2" w:space="0" w:color="000000"/>
              <w:bottom w:val="single" w:sz="2" w:space="0" w:color="000000"/>
              <w:right w:val="single" w:sz="2" w:space="0" w:color="000000"/>
            </w:tcBorders>
            <w:shd w:val="clear" w:color="auto" w:fill="auto"/>
            <w:tcMar>
              <w:left w:w="54" w:type="dxa"/>
            </w:tcMar>
          </w:tcPr>
          <w:p w14:paraId="295773A5" w14:textId="77777777" w:rsidR="00E31C95" w:rsidRDefault="00E31C95">
            <w:pPr>
              <w:pStyle w:val="TableContents"/>
            </w:pPr>
          </w:p>
        </w:tc>
      </w:tr>
      <w:tr w:rsidR="00E31C95" w14:paraId="166333E0" w14:textId="77777777">
        <w:tc>
          <w:tcPr>
            <w:tcW w:w="897" w:type="dxa"/>
            <w:tcBorders>
              <w:top w:val="nil"/>
              <w:left w:val="single" w:sz="2" w:space="0" w:color="000000"/>
              <w:bottom w:val="single" w:sz="2" w:space="0" w:color="000000"/>
              <w:right w:val="nil"/>
            </w:tcBorders>
            <w:shd w:val="clear" w:color="auto" w:fill="auto"/>
            <w:tcMar>
              <w:left w:w="54" w:type="dxa"/>
            </w:tcMar>
          </w:tcPr>
          <w:p w14:paraId="5BF1B652" w14:textId="77777777" w:rsidR="00E31C95" w:rsidRDefault="00997517">
            <w:pPr>
              <w:pStyle w:val="TableContents"/>
            </w:pPr>
            <w:r>
              <w:t>A21</w:t>
            </w:r>
          </w:p>
        </w:tc>
        <w:tc>
          <w:tcPr>
            <w:tcW w:w="541" w:type="dxa"/>
            <w:tcBorders>
              <w:top w:val="nil"/>
              <w:left w:val="single" w:sz="2" w:space="0" w:color="000000"/>
              <w:bottom w:val="single" w:sz="2" w:space="0" w:color="000000"/>
              <w:right w:val="nil"/>
            </w:tcBorders>
            <w:shd w:val="clear" w:color="auto" w:fill="auto"/>
            <w:tcMar>
              <w:left w:w="54" w:type="dxa"/>
            </w:tcMar>
          </w:tcPr>
          <w:p w14:paraId="62EC57E1" w14:textId="77777777" w:rsidR="00E31C95" w:rsidRDefault="00997517">
            <w:pPr>
              <w:pStyle w:val="TableContents"/>
            </w:pPr>
            <w:r>
              <w:t>32</w:t>
            </w:r>
          </w:p>
        </w:tc>
        <w:tc>
          <w:tcPr>
            <w:tcW w:w="897" w:type="dxa"/>
            <w:tcBorders>
              <w:top w:val="nil"/>
              <w:left w:val="single" w:sz="2" w:space="0" w:color="000000"/>
              <w:bottom w:val="single" w:sz="2" w:space="0" w:color="000000"/>
              <w:right w:val="nil"/>
            </w:tcBorders>
            <w:shd w:val="clear" w:color="auto" w:fill="auto"/>
            <w:tcMar>
              <w:left w:w="54" w:type="dxa"/>
            </w:tcMar>
          </w:tcPr>
          <w:p w14:paraId="1FF448C1" w14:textId="77777777" w:rsidR="00E31C95" w:rsidRDefault="00997517">
            <w:pPr>
              <w:pStyle w:val="TableContents"/>
            </w:pPr>
            <w:r>
              <w:t>Male</w:t>
            </w:r>
          </w:p>
        </w:tc>
        <w:tc>
          <w:tcPr>
            <w:tcW w:w="1361" w:type="dxa"/>
            <w:tcBorders>
              <w:top w:val="nil"/>
              <w:left w:val="single" w:sz="2" w:space="0" w:color="000000"/>
              <w:bottom w:val="single" w:sz="2" w:space="0" w:color="000000"/>
              <w:right w:val="nil"/>
            </w:tcBorders>
            <w:shd w:val="clear" w:color="auto" w:fill="auto"/>
            <w:tcMar>
              <w:left w:w="54" w:type="dxa"/>
            </w:tcMar>
          </w:tcPr>
          <w:p w14:paraId="7997CACF" w14:textId="77777777" w:rsidR="00E31C95" w:rsidRDefault="00E31C95">
            <w:pPr>
              <w:pStyle w:val="TableContents"/>
            </w:pPr>
          </w:p>
        </w:tc>
        <w:tc>
          <w:tcPr>
            <w:tcW w:w="2428" w:type="dxa"/>
            <w:tcBorders>
              <w:top w:val="nil"/>
              <w:left w:val="single" w:sz="2" w:space="0" w:color="000000"/>
              <w:bottom w:val="single" w:sz="2" w:space="0" w:color="000000"/>
              <w:right w:val="nil"/>
            </w:tcBorders>
            <w:shd w:val="clear" w:color="auto" w:fill="auto"/>
            <w:tcMar>
              <w:left w:w="54" w:type="dxa"/>
            </w:tcMar>
          </w:tcPr>
          <w:p w14:paraId="4F4C57F7" w14:textId="77777777" w:rsidR="00E31C95" w:rsidRDefault="00E31C95">
            <w:pPr>
              <w:pStyle w:val="TableContents"/>
            </w:pPr>
          </w:p>
        </w:tc>
        <w:tc>
          <w:tcPr>
            <w:tcW w:w="1160" w:type="dxa"/>
            <w:tcBorders>
              <w:top w:val="nil"/>
              <w:left w:val="single" w:sz="2" w:space="0" w:color="000000"/>
              <w:bottom w:val="single" w:sz="2" w:space="0" w:color="000000"/>
              <w:right w:val="nil"/>
            </w:tcBorders>
            <w:shd w:val="clear" w:color="auto" w:fill="auto"/>
            <w:tcMar>
              <w:left w:w="54" w:type="dxa"/>
            </w:tcMar>
          </w:tcPr>
          <w:p w14:paraId="3ED786CE" w14:textId="77777777" w:rsidR="00E31C95" w:rsidRDefault="00E31C95">
            <w:pPr>
              <w:pStyle w:val="TableContents"/>
            </w:pPr>
          </w:p>
        </w:tc>
        <w:tc>
          <w:tcPr>
            <w:tcW w:w="541" w:type="dxa"/>
            <w:tcBorders>
              <w:top w:val="nil"/>
              <w:left w:val="single" w:sz="2" w:space="0" w:color="000000"/>
              <w:bottom w:val="single" w:sz="2" w:space="0" w:color="000000"/>
              <w:right w:val="nil"/>
            </w:tcBorders>
            <w:shd w:val="clear" w:color="auto" w:fill="auto"/>
            <w:tcMar>
              <w:left w:w="54" w:type="dxa"/>
            </w:tcMar>
          </w:tcPr>
          <w:p w14:paraId="6D5B7223" w14:textId="77777777" w:rsidR="00E31C95" w:rsidRDefault="00E31C95">
            <w:pPr>
              <w:pStyle w:val="TableContents"/>
            </w:pPr>
          </w:p>
        </w:tc>
        <w:tc>
          <w:tcPr>
            <w:tcW w:w="494" w:type="dxa"/>
            <w:tcBorders>
              <w:top w:val="nil"/>
              <w:left w:val="single" w:sz="2" w:space="0" w:color="000000"/>
              <w:bottom w:val="single" w:sz="2" w:space="0" w:color="000000"/>
              <w:right w:val="nil"/>
            </w:tcBorders>
            <w:shd w:val="clear" w:color="auto" w:fill="auto"/>
            <w:tcMar>
              <w:left w:w="54" w:type="dxa"/>
            </w:tcMar>
          </w:tcPr>
          <w:p w14:paraId="683698BB" w14:textId="77777777" w:rsidR="00E31C95" w:rsidRDefault="00E31C95">
            <w:pPr>
              <w:pStyle w:val="TableContents"/>
            </w:pPr>
          </w:p>
        </w:tc>
        <w:tc>
          <w:tcPr>
            <w:tcW w:w="1041" w:type="dxa"/>
            <w:tcBorders>
              <w:top w:val="nil"/>
              <w:left w:val="single" w:sz="2" w:space="0" w:color="000000"/>
              <w:bottom w:val="single" w:sz="2" w:space="0" w:color="000000"/>
              <w:right w:val="single" w:sz="2" w:space="0" w:color="000000"/>
            </w:tcBorders>
            <w:shd w:val="clear" w:color="auto" w:fill="auto"/>
            <w:tcMar>
              <w:left w:w="54" w:type="dxa"/>
            </w:tcMar>
          </w:tcPr>
          <w:p w14:paraId="118E2D0E" w14:textId="77777777" w:rsidR="00E31C95" w:rsidRDefault="00E31C95">
            <w:pPr>
              <w:pStyle w:val="TableContents"/>
            </w:pPr>
          </w:p>
        </w:tc>
      </w:tr>
      <w:tr w:rsidR="00E31C95" w14:paraId="5C50D6E9" w14:textId="77777777">
        <w:tc>
          <w:tcPr>
            <w:tcW w:w="897" w:type="dxa"/>
            <w:tcBorders>
              <w:top w:val="nil"/>
              <w:left w:val="single" w:sz="2" w:space="0" w:color="000000"/>
              <w:bottom w:val="single" w:sz="2" w:space="0" w:color="000000"/>
              <w:right w:val="nil"/>
            </w:tcBorders>
            <w:shd w:val="clear" w:color="auto" w:fill="auto"/>
            <w:tcMar>
              <w:left w:w="54" w:type="dxa"/>
            </w:tcMar>
          </w:tcPr>
          <w:p w14:paraId="76C9DE48" w14:textId="77777777" w:rsidR="00E31C95" w:rsidRDefault="00997517">
            <w:pPr>
              <w:pStyle w:val="TableContents"/>
            </w:pPr>
            <w:r>
              <w:t>A22</w:t>
            </w:r>
          </w:p>
        </w:tc>
        <w:tc>
          <w:tcPr>
            <w:tcW w:w="541" w:type="dxa"/>
            <w:tcBorders>
              <w:top w:val="nil"/>
              <w:left w:val="single" w:sz="2" w:space="0" w:color="000000"/>
              <w:bottom w:val="single" w:sz="2" w:space="0" w:color="000000"/>
              <w:right w:val="nil"/>
            </w:tcBorders>
            <w:shd w:val="clear" w:color="auto" w:fill="auto"/>
            <w:tcMar>
              <w:left w:w="54" w:type="dxa"/>
            </w:tcMar>
          </w:tcPr>
          <w:p w14:paraId="39615C0E" w14:textId="77777777" w:rsidR="00E31C95" w:rsidRDefault="00997517">
            <w:pPr>
              <w:pStyle w:val="TableContents"/>
            </w:pPr>
            <w:r>
              <w:t>49</w:t>
            </w:r>
          </w:p>
        </w:tc>
        <w:tc>
          <w:tcPr>
            <w:tcW w:w="897" w:type="dxa"/>
            <w:tcBorders>
              <w:top w:val="nil"/>
              <w:left w:val="single" w:sz="2" w:space="0" w:color="000000"/>
              <w:bottom w:val="single" w:sz="2" w:space="0" w:color="000000"/>
              <w:right w:val="nil"/>
            </w:tcBorders>
            <w:shd w:val="clear" w:color="auto" w:fill="auto"/>
            <w:tcMar>
              <w:left w:w="54" w:type="dxa"/>
            </w:tcMar>
          </w:tcPr>
          <w:p w14:paraId="67154E24" w14:textId="77777777" w:rsidR="00E31C95" w:rsidRDefault="00997517">
            <w:pPr>
              <w:pStyle w:val="TableContents"/>
            </w:pPr>
            <w:r>
              <w:t>Male</w:t>
            </w:r>
          </w:p>
        </w:tc>
        <w:tc>
          <w:tcPr>
            <w:tcW w:w="1361" w:type="dxa"/>
            <w:tcBorders>
              <w:top w:val="nil"/>
              <w:left w:val="single" w:sz="2" w:space="0" w:color="000000"/>
              <w:bottom w:val="single" w:sz="2" w:space="0" w:color="000000"/>
              <w:right w:val="nil"/>
            </w:tcBorders>
            <w:shd w:val="clear" w:color="auto" w:fill="auto"/>
            <w:tcMar>
              <w:left w:w="54" w:type="dxa"/>
            </w:tcMar>
          </w:tcPr>
          <w:p w14:paraId="376398BD" w14:textId="77777777" w:rsidR="00E31C95" w:rsidRDefault="00E31C95">
            <w:pPr>
              <w:pStyle w:val="TableContents"/>
            </w:pPr>
          </w:p>
        </w:tc>
        <w:tc>
          <w:tcPr>
            <w:tcW w:w="2428" w:type="dxa"/>
            <w:tcBorders>
              <w:top w:val="nil"/>
              <w:left w:val="single" w:sz="2" w:space="0" w:color="000000"/>
              <w:bottom w:val="single" w:sz="2" w:space="0" w:color="000000"/>
              <w:right w:val="nil"/>
            </w:tcBorders>
            <w:shd w:val="clear" w:color="auto" w:fill="auto"/>
            <w:tcMar>
              <w:left w:w="54" w:type="dxa"/>
            </w:tcMar>
          </w:tcPr>
          <w:p w14:paraId="02E76674" w14:textId="77777777" w:rsidR="00E31C95" w:rsidRDefault="00E31C95">
            <w:pPr>
              <w:pStyle w:val="TableContents"/>
            </w:pPr>
          </w:p>
        </w:tc>
        <w:tc>
          <w:tcPr>
            <w:tcW w:w="1160" w:type="dxa"/>
            <w:tcBorders>
              <w:top w:val="nil"/>
              <w:left w:val="single" w:sz="2" w:space="0" w:color="000000"/>
              <w:bottom w:val="single" w:sz="2" w:space="0" w:color="000000"/>
              <w:right w:val="nil"/>
            </w:tcBorders>
            <w:shd w:val="clear" w:color="auto" w:fill="auto"/>
            <w:tcMar>
              <w:left w:w="54" w:type="dxa"/>
            </w:tcMar>
          </w:tcPr>
          <w:p w14:paraId="025210D0" w14:textId="77777777" w:rsidR="00E31C95" w:rsidRDefault="00E31C95">
            <w:pPr>
              <w:pStyle w:val="TableContents"/>
            </w:pPr>
          </w:p>
        </w:tc>
        <w:tc>
          <w:tcPr>
            <w:tcW w:w="541" w:type="dxa"/>
            <w:tcBorders>
              <w:top w:val="nil"/>
              <w:left w:val="single" w:sz="2" w:space="0" w:color="000000"/>
              <w:bottom w:val="single" w:sz="2" w:space="0" w:color="000000"/>
              <w:right w:val="nil"/>
            </w:tcBorders>
            <w:shd w:val="clear" w:color="auto" w:fill="auto"/>
            <w:tcMar>
              <w:left w:w="54" w:type="dxa"/>
            </w:tcMar>
          </w:tcPr>
          <w:p w14:paraId="215BB689" w14:textId="77777777" w:rsidR="00E31C95" w:rsidRDefault="00E31C95">
            <w:pPr>
              <w:pStyle w:val="TableContents"/>
            </w:pPr>
          </w:p>
        </w:tc>
        <w:tc>
          <w:tcPr>
            <w:tcW w:w="494" w:type="dxa"/>
            <w:tcBorders>
              <w:top w:val="nil"/>
              <w:left w:val="single" w:sz="2" w:space="0" w:color="000000"/>
              <w:bottom w:val="single" w:sz="2" w:space="0" w:color="000000"/>
              <w:right w:val="nil"/>
            </w:tcBorders>
            <w:shd w:val="clear" w:color="auto" w:fill="auto"/>
            <w:tcMar>
              <w:left w:w="54" w:type="dxa"/>
            </w:tcMar>
          </w:tcPr>
          <w:p w14:paraId="56766E5F" w14:textId="77777777" w:rsidR="00E31C95" w:rsidRDefault="00E31C95">
            <w:pPr>
              <w:pStyle w:val="TableContents"/>
            </w:pPr>
          </w:p>
        </w:tc>
        <w:tc>
          <w:tcPr>
            <w:tcW w:w="1041" w:type="dxa"/>
            <w:tcBorders>
              <w:top w:val="nil"/>
              <w:left w:val="single" w:sz="2" w:space="0" w:color="000000"/>
              <w:bottom w:val="single" w:sz="2" w:space="0" w:color="000000"/>
              <w:right w:val="single" w:sz="2" w:space="0" w:color="000000"/>
            </w:tcBorders>
            <w:shd w:val="clear" w:color="auto" w:fill="auto"/>
            <w:tcMar>
              <w:left w:w="54" w:type="dxa"/>
            </w:tcMar>
          </w:tcPr>
          <w:p w14:paraId="18750516" w14:textId="77777777" w:rsidR="00E31C95" w:rsidRDefault="00E31C95">
            <w:pPr>
              <w:pStyle w:val="TableContents"/>
            </w:pPr>
          </w:p>
        </w:tc>
      </w:tr>
    </w:tbl>
    <w:p w14:paraId="24519225" w14:textId="77777777" w:rsidR="00E31C95" w:rsidRDefault="00E31C95">
      <w:pPr>
        <w:pStyle w:val="NoSpacing"/>
        <w:spacing w:line="480" w:lineRule="auto"/>
      </w:pPr>
    </w:p>
    <w:sectPr w:rsidR="00E31C95">
      <w:headerReference w:type="default" r:id="rId8"/>
      <w:pgSz w:w="12240" w:h="15840"/>
      <w:pgMar w:top="1440" w:right="1440" w:bottom="1440" w:left="1440" w:header="63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Scott Frey" w:date="2014-09-10T08:40:00Z" w:initials="SF">
    <w:p w14:paraId="686065B0" w14:textId="77777777" w:rsidR="00997517" w:rsidRDefault="00997517">
      <w:r>
        <w:t>I would perhaps begin with the accuracy of pointing data from your calibration sheet.</w:t>
      </w:r>
    </w:p>
    <w:p w14:paraId="5529FF61" w14:textId="77777777" w:rsidR="00997517" w:rsidRDefault="00997517"/>
  </w:comment>
  <w:comment w:id="6" w:author="Scott Frey" w:date="2014-09-10T08:47:00Z" w:initials="SF">
    <w:p w14:paraId="47372266" w14:textId="77777777" w:rsidR="00997517" w:rsidRDefault="00997517">
      <w:proofErr w:type="gramStart"/>
      <w:r>
        <w:t>better</w:t>
      </w:r>
      <w:proofErr w:type="gramEnd"/>
      <w:r>
        <w:t xml:space="preserve"> stay close to tactile and amputation here as this is a murky world full of interesting phenomena like blind people who echolocate.</w:t>
      </w:r>
    </w:p>
    <w:p w14:paraId="292F8E0E" w14:textId="77777777" w:rsidR="00997517" w:rsidRDefault="00997517"/>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792DFB" w14:textId="77777777" w:rsidR="00997517" w:rsidRDefault="00997517">
      <w:r>
        <w:separator/>
      </w:r>
    </w:p>
  </w:endnote>
  <w:endnote w:type="continuationSeparator" w:id="0">
    <w:p w14:paraId="58001825" w14:textId="77777777" w:rsidR="00997517" w:rsidRDefault="00997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Liberation Sans">
    <w:altName w:val="Arial"/>
    <w:charset w:val="00"/>
    <w:family w:val="swiss"/>
    <w:pitch w:val="variable"/>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A66A4" w14:textId="77777777" w:rsidR="00997517" w:rsidRDefault="00997517">
      <w:r>
        <w:separator/>
      </w:r>
    </w:p>
  </w:footnote>
  <w:footnote w:type="continuationSeparator" w:id="0">
    <w:p w14:paraId="505A1027" w14:textId="77777777" w:rsidR="00997517" w:rsidRDefault="009975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1822B" w14:textId="77777777" w:rsidR="00997517" w:rsidRDefault="00997517">
    <w:pPr>
      <w:pStyle w:val="Header"/>
    </w:pPr>
    <w:r>
      <w:t xml:space="preserve">LOCOGNOSIA IN </w:t>
    </w:r>
    <w:proofErr w:type="gramStart"/>
    <w:r>
      <w:t xml:space="preserve">AMPUTEES                                                                                                    </w:t>
    </w:r>
    <w:proofErr w:type="gramEnd"/>
    <w:r>
      <w:fldChar w:fldCharType="begin"/>
    </w:r>
    <w:r>
      <w:instrText>PAGE</w:instrText>
    </w:r>
    <w:r>
      <w:fldChar w:fldCharType="separate"/>
    </w:r>
    <w:r w:rsidR="00BF5078">
      <w:rPr>
        <w:noProof/>
      </w:rPr>
      <w:t>14</w:t>
    </w:r>
    <w:r>
      <w:fldChar w:fldCharType="end"/>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isplayBackgroundShape/>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31C95"/>
    <w:rsid w:val="00997517"/>
    <w:rsid w:val="00BF5078"/>
    <w:rsid w:val="00E31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4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TextBody"/>
    <w:qFormat/>
    <w:pPr>
      <w:outlineLvl w:val="0"/>
    </w:pPr>
  </w:style>
  <w:style w:type="paragraph" w:styleId="Heading2">
    <w:name w:val="heading 2"/>
    <w:basedOn w:val="Heading"/>
    <w:next w:val="TextBody"/>
    <w:qFormat/>
    <w:pPr>
      <w:outlineLvl w:val="1"/>
    </w:pPr>
  </w:style>
  <w:style w:type="paragraph" w:styleId="Heading3">
    <w:name w:val="heading 3"/>
    <w:basedOn w:val="Heading"/>
    <w:next w:val="TextBody"/>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CommentReference">
    <w:name w:val="annotation reference"/>
    <w:uiPriority w:val="99"/>
    <w:semiHidden/>
    <w:unhideWhenUsed/>
    <w:rsid w:val="00FC65AF"/>
    <w:rPr>
      <w:sz w:val="18"/>
      <w:szCs w:val="18"/>
    </w:rPr>
  </w:style>
  <w:style w:type="character" w:customStyle="1" w:styleId="CommentTextChar">
    <w:name w:val="Comment Text Char"/>
    <w:link w:val="CommentText"/>
    <w:uiPriority w:val="99"/>
    <w:semiHidden/>
    <w:rsid w:val="00FC65AF"/>
    <w:rPr>
      <w:sz w:val="24"/>
      <w:szCs w:val="24"/>
    </w:rPr>
  </w:style>
  <w:style w:type="character" w:customStyle="1" w:styleId="CommentSubjectChar">
    <w:name w:val="Comment Subject Char"/>
    <w:link w:val="CommentSubject"/>
    <w:uiPriority w:val="99"/>
    <w:semiHidden/>
    <w:rsid w:val="00FC65AF"/>
    <w:rPr>
      <w:b/>
      <w:bCs/>
      <w:sz w:val="24"/>
      <w:szCs w:val="24"/>
    </w:rPr>
  </w:style>
  <w:style w:type="character" w:customStyle="1" w:styleId="BalloonTextChar">
    <w:name w:val="Balloon Text Char"/>
    <w:link w:val="BalloonText"/>
    <w:uiPriority w:val="99"/>
    <w:semiHidden/>
    <w:rsid w:val="00FC65AF"/>
    <w:rPr>
      <w:rFonts w:ascii="Lucida Grande" w:hAnsi="Lucida Grande" w:cs="Lucida Grande"/>
      <w:sz w:val="18"/>
      <w:szCs w:val="18"/>
    </w:rPr>
  </w:style>
  <w:style w:type="character" w:customStyle="1" w:styleId="FooterChar">
    <w:name w:val="Footer Char"/>
    <w:basedOn w:val="DefaultParagraphFont"/>
    <w:link w:val="Footer"/>
    <w:uiPriority w:val="99"/>
    <w:rsid w:val="00FE27A7"/>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Mangal"/>
    </w:rPr>
  </w:style>
  <w:style w:type="paragraph" w:customStyle="1" w:styleId="Bibliography1">
    <w:name w:val="Bibliography 1"/>
    <w:basedOn w:val="Index"/>
    <w:pPr>
      <w:spacing w:line="480" w:lineRule="atLeast"/>
      <w:ind w:left="720" w:hanging="720"/>
    </w:pPr>
  </w:style>
  <w:style w:type="paragraph" w:customStyle="1" w:styleId="Quotations">
    <w:name w:val="Quotations"/>
    <w:basedOn w:val="Normal"/>
  </w:style>
  <w:style w:type="paragraph" w:styleId="Title">
    <w:name w:val="Title"/>
    <w:basedOn w:val="Heading"/>
    <w:next w:val="TextBody"/>
    <w:qFormat/>
  </w:style>
  <w:style w:type="paragraph" w:styleId="Subtitle">
    <w:name w:val="Subtitle"/>
    <w:basedOn w:val="Heading"/>
    <w:next w:val="TextBody"/>
    <w:qFormat/>
  </w:style>
  <w:style w:type="paragraph" w:styleId="Header">
    <w:name w:val="header"/>
    <w:basedOn w:val="Normal"/>
  </w:style>
  <w:style w:type="paragraph" w:styleId="CommentText">
    <w:name w:val="annotation text"/>
    <w:basedOn w:val="Normal"/>
    <w:link w:val="CommentTextChar"/>
    <w:uiPriority w:val="99"/>
    <w:semiHidden/>
    <w:unhideWhenUsed/>
    <w:rsid w:val="00FC65AF"/>
    <w:rPr>
      <w:sz w:val="24"/>
      <w:szCs w:val="24"/>
    </w:rPr>
  </w:style>
  <w:style w:type="paragraph" w:styleId="CommentSubject">
    <w:name w:val="annotation subject"/>
    <w:basedOn w:val="CommentText"/>
    <w:link w:val="CommentSubjectChar"/>
    <w:uiPriority w:val="99"/>
    <w:semiHidden/>
    <w:unhideWhenUsed/>
    <w:rsid w:val="00FC65AF"/>
    <w:rPr>
      <w:b/>
      <w:bCs/>
      <w:sz w:val="20"/>
      <w:szCs w:val="20"/>
    </w:rPr>
  </w:style>
  <w:style w:type="paragraph" w:styleId="Revision">
    <w:name w:val="Revision"/>
    <w:uiPriority w:val="99"/>
    <w:semiHidden/>
    <w:rsid w:val="00FC65AF"/>
    <w:pPr>
      <w:suppressAutoHyphens/>
    </w:pPr>
  </w:style>
  <w:style w:type="paragraph" w:styleId="BalloonText">
    <w:name w:val="Balloon Text"/>
    <w:basedOn w:val="Normal"/>
    <w:link w:val="BalloonTextChar"/>
    <w:uiPriority w:val="99"/>
    <w:semiHidden/>
    <w:unhideWhenUsed/>
    <w:rsid w:val="00FC65AF"/>
    <w:rPr>
      <w:rFonts w:ascii="Lucida Grande" w:hAnsi="Lucida Grande" w:cs="Lucida Grande"/>
      <w:sz w:val="18"/>
      <w:szCs w:val="18"/>
    </w:rPr>
  </w:style>
  <w:style w:type="paragraph" w:styleId="NoSpacing">
    <w:name w:val="No Spacing"/>
    <w:uiPriority w:val="1"/>
    <w:qFormat/>
    <w:rsid w:val="00FE27A7"/>
    <w:pPr>
      <w:widowControl w:val="0"/>
      <w:suppressAutoHyphens/>
    </w:pPr>
  </w:style>
  <w:style w:type="paragraph" w:styleId="Footer">
    <w:name w:val="footer"/>
    <w:basedOn w:val="Normal"/>
    <w:link w:val="FooterChar"/>
    <w:uiPriority w:val="99"/>
    <w:unhideWhenUsed/>
    <w:rsid w:val="00FE27A7"/>
    <w:pPr>
      <w:tabs>
        <w:tab w:val="center" w:pos="4320"/>
        <w:tab w:val="right" w:pos="8640"/>
      </w:tabs>
    </w:pPr>
  </w:style>
  <w:style w:type="paragraph" w:customStyle="1" w:styleId="TableContents">
    <w:name w:val="Table Contents"/>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14</Pages>
  <Words>2142</Words>
  <Characters>12214</Characters>
  <Application>Microsoft Macintosh Word</Application>
  <DocSecurity>0</DocSecurity>
  <Lines>101</Lines>
  <Paragraphs>28</Paragraphs>
  <ScaleCrop>false</ScaleCrop>
  <Company/>
  <LinksUpToDate>false</LinksUpToDate>
  <CharactersWithSpaces>14328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Frey</dc:creator>
  <cp:lastModifiedBy>freylab</cp:lastModifiedBy>
  <cp:revision>6</cp:revision>
  <cp:lastPrinted>1901-01-01T06:00:00Z</cp:lastPrinted>
  <dcterms:created xsi:type="dcterms:W3CDTF">2014-10-03T16:34:00Z</dcterms:created>
  <dcterms:modified xsi:type="dcterms:W3CDTF">2014-10-15T19:01:00Z</dcterms:modified>
  <dc:language>en-US</dc:language>
</cp:coreProperties>
</file>